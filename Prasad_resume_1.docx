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3B749" w14:textId="77777777" w:rsidR="00961A2A" w:rsidRPr="003B4E6C" w:rsidRDefault="00961A2A" w:rsidP="00961A2A">
      <w:pPr>
        <w:pStyle w:val="Cog-H2a"/>
        <w:rPr>
          <w:rFonts w:ascii="Times New Roman" w:hAnsi="Times New Roman"/>
          <w:b w:val="0"/>
          <w:color w:val="000000"/>
          <w:sz w:val="22"/>
          <w:szCs w:val="22"/>
        </w:rPr>
      </w:pPr>
      <w:r w:rsidRPr="003B4E6C">
        <w:rPr>
          <w:rFonts w:ascii="Times New Roman" w:hAnsi="Times New Roman"/>
          <w:b w:val="0"/>
          <w:color w:val="000000"/>
          <w:sz w:val="22"/>
          <w:szCs w:val="22"/>
        </w:rPr>
        <w:t xml:space="preserve">                                                                     </w:t>
      </w:r>
      <w:r>
        <w:rPr>
          <w:rFonts w:ascii="Times New Roman" w:hAnsi="Times New Roman"/>
          <w:color w:val="000000"/>
          <w:sz w:val="22"/>
          <w:szCs w:val="22"/>
        </w:rPr>
        <w:t>Prasad Chandru</w:t>
      </w:r>
      <w:r w:rsidRPr="003B4E6C">
        <w:rPr>
          <w:rFonts w:ascii="Times New Roman" w:hAnsi="Times New Roman"/>
          <w:b w:val="0"/>
          <w:color w:val="000000"/>
          <w:sz w:val="22"/>
          <w:szCs w:val="22"/>
        </w:rPr>
        <w:t xml:space="preserve">  </w:t>
      </w:r>
    </w:p>
    <w:p w14:paraId="669B5CF5" w14:textId="77777777" w:rsidR="00961A2A" w:rsidRPr="003B4E6C" w:rsidRDefault="00961A2A" w:rsidP="00961A2A">
      <w:pPr>
        <w:pStyle w:val="Cog-H2a"/>
        <w:rPr>
          <w:rFonts w:ascii="Times New Roman" w:hAnsi="Times New Roman"/>
          <w:b w:val="0"/>
          <w:color w:val="000000"/>
          <w:sz w:val="22"/>
          <w:szCs w:val="22"/>
        </w:rPr>
      </w:pPr>
      <w:r w:rsidRPr="003B4E6C">
        <w:rPr>
          <w:rFonts w:ascii="Times New Roman" w:hAnsi="Times New Roman"/>
          <w:b w:val="0"/>
          <w:color w:val="000000"/>
          <w:sz w:val="22"/>
          <w:szCs w:val="22"/>
        </w:rPr>
        <w:tab/>
      </w:r>
      <w:r w:rsidRPr="003B4E6C">
        <w:rPr>
          <w:rFonts w:ascii="Times New Roman" w:hAnsi="Times New Roman"/>
          <w:b w:val="0"/>
          <w:color w:val="000000"/>
          <w:sz w:val="22"/>
          <w:szCs w:val="22"/>
        </w:rPr>
        <w:tab/>
      </w:r>
      <w:r w:rsidRPr="003B4E6C">
        <w:rPr>
          <w:rFonts w:ascii="Times New Roman" w:hAnsi="Times New Roman"/>
          <w:b w:val="0"/>
          <w:color w:val="000000"/>
          <w:sz w:val="22"/>
          <w:szCs w:val="22"/>
        </w:rPr>
        <w:tab/>
      </w:r>
      <w:r w:rsidRPr="003B4E6C">
        <w:rPr>
          <w:rFonts w:ascii="Times New Roman" w:hAnsi="Times New Roman"/>
          <w:b w:val="0"/>
          <w:color w:val="000000"/>
          <w:sz w:val="22"/>
          <w:szCs w:val="22"/>
        </w:rPr>
        <w:tab/>
        <w:t xml:space="preserve">          </w:t>
      </w:r>
      <w:r>
        <w:rPr>
          <w:rFonts w:ascii="Times New Roman" w:hAnsi="Times New Roman"/>
          <w:b w:val="0"/>
          <w:color w:val="000000"/>
          <w:sz w:val="22"/>
          <w:szCs w:val="22"/>
        </w:rPr>
        <w:t xml:space="preserve">     </w:t>
      </w:r>
      <w:r w:rsidRPr="003B4E6C">
        <w:rPr>
          <w:rFonts w:ascii="Times New Roman" w:hAnsi="Times New Roman"/>
          <w:color w:val="000000"/>
          <w:sz w:val="22"/>
          <w:szCs w:val="22"/>
        </w:rPr>
        <w:t xml:space="preserve">Associate ID: </w:t>
      </w:r>
      <w:r>
        <w:rPr>
          <w:rFonts w:ascii="Times New Roman" w:hAnsi="Times New Roman"/>
          <w:color w:val="000000"/>
          <w:sz w:val="22"/>
          <w:szCs w:val="22"/>
        </w:rPr>
        <w:t>486251</w:t>
      </w:r>
    </w:p>
    <w:p w14:paraId="714A235A" w14:textId="77777777" w:rsidR="00961A2A" w:rsidRPr="003B4E6C" w:rsidRDefault="00961A2A" w:rsidP="00961A2A">
      <w:pPr>
        <w:pStyle w:val="Cog-body"/>
        <w:jc w:val="left"/>
        <w:rPr>
          <w:rFonts w:ascii="Times New Roman" w:hAnsi="Times New Roman"/>
          <w:sz w:val="22"/>
          <w:szCs w:val="22"/>
          <w:lang w:val="fr-FR"/>
        </w:rPr>
      </w:pPr>
    </w:p>
    <w:tbl>
      <w:tblPr>
        <w:tblW w:w="0" w:type="auto"/>
        <w:tblLayout w:type="fixed"/>
        <w:tblLook w:val="0000" w:firstRow="0" w:lastRow="0" w:firstColumn="0" w:lastColumn="0" w:noHBand="0" w:noVBand="0"/>
      </w:tblPr>
      <w:tblGrid>
        <w:gridCol w:w="9558"/>
      </w:tblGrid>
      <w:tr w:rsidR="00961A2A" w:rsidRPr="003B4E6C" w14:paraId="2F202645" w14:textId="77777777" w:rsidTr="005F5448">
        <w:trPr>
          <w:cantSplit/>
        </w:trPr>
        <w:tc>
          <w:tcPr>
            <w:tcW w:w="9558" w:type="dxa"/>
            <w:shd w:val="clear" w:color="auto" w:fill="C6D9F1"/>
          </w:tcPr>
          <w:p w14:paraId="443B39AB" w14:textId="77777777" w:rsidR="00961A2A" w:rsidRPr="003B4E6C" w:rsidRDefault="00961A2A" w:rsidP="005F5448">
            <w:pPr>
              <w:pStyle w:val="Cog-H3a"/>
              <w:rPr>
                <w:rFonts w:ascii="Times New Roman" w:hAnsi="Times New Roman"/>
                <w:color w:val="000000"/>
                <w:szCs w:val="22"/>
              </w:rPr>
            </w:pPr>
            <w:r w:rsidRPr="003B4E6C">
              <w:rPr>
                <w:rFonts w:ascii="Times New Roman" w:hAnsi="Times New Roman"/>
                <w:color w:val="000000"/>
                <w:szCs w:val="22"/>
              </w:rPr>
              <w:t>Contact Details</w:t>
            </w:r>
          </w:p>
        </w:tc>
      </w:tr>
    </w:tbl>
    <w:p w14:paraId="7F68F40A" w14:textId="77777777" w:rsidR="00961A2A" w:rsidRPr="003B4E6C" w:rsidRDefault="00961A2A" w:rsidP="00961A2A">
      <w:pPr>
        <w:pStyle w:val="Cog-H2a"/>
        <w:spacing w:after="240"/>
        <w:rPr>
          <w:rFonts w:ascii="Times New Roman" w:hAnsi="Times New Roman"/>
          <w:color w:val="000000"/>
          <w:sz w:val="22"/>
          <w:szCs w:val="22"/>
          <w:lang w:val="fr-FR"/>
        </w:rPr>
      </w:pPr>
    </w:p>
    <w:p w14:paraId="78670EB4" w14:textId="1DB7FC56" w:rsidR="00961A2A" w:rsidRPr="003B4E6C" w:rsidRDefault="00961A2A" w:rsidP="00961A2A">
      <w:pPr>
        <w:pStyle w:val="Cog-H2a"/>
        <w:spacing w:after="240"/>
        <w:rPr>
          <w:rFonts w:ascii="Times New Roman" w:hAnsi="Times New Roman"/>
          <w:b w:val="0"/>
          <w:color w:val="000000"/>
          <w:sz w:val="22"/>
          <w:szCs w:val="22"/>
          <w:lang w:val="fr-FR"/>
        </w:rPr>
      </w:pPr>
      <w:r w:rsidRPr="003B4E6C">
        <w:rPr>
          <w:rFonts w:ascii="Times New Roman" w:hAnsi="Times New Roman"/>
          <w:color w:val="000000"/>
          <w:sz w:val="22"/>
          <w:szCs w:val="22"/>
          <w:lang w:val="fr-FR"/>
        </w:rPr>
        <w:t>Mobile No</w:t>
      </w:r>
      <w:r w:rsidRPr="003B4E6C">
        <w:rPr>
          <w:rFonts w:ascii="Times New Roman" w:hAnsi="Times New Roman"/>
          <w:b w:val="0"/>
          <w:color w:val="000000"/>
          <w:sz w:val="22"/>
          <w:szCs w:val="22"/>
          <w:lang w:val="fr-FR"/>
        </w:rPr>
        <w:t>.</w:t>
      </w:r>
      <w:ins w:id="0" w:author="Chandru, Prasad (Cognizant)" w:date="2018-01-29T13:06:00Z">
        <w:r w:rsidR="00EF0C19">
          <w:rPr>
            <w:rFonts w:ascii="Times New Roman" w:hAnsi="Times New Roman"/>
            <w:b w:val="0"/>
            <w:color w:val="000000"/>
            <w:sz w:val="22"/>
            <w:szCs w:val="22"/>
            <w:lang w:val="fr-FR"/>
          </w:rPr>
          <w:t>9626518633</w:t>
        </w:r>
      </w:ins>
      <w:del w:id="1" w:author="Chandru, Prasad (Cognizant)" w:date="2018-01-29T13:06:00Z">
        <w:r w:rsidDel="00EF0C19">
          <w:rPr>
            <w:rFonts w:ascii="Times New Roman" w:hAnsi="Times New Roman"/>
            <w:b w:val="0"/>
            <w:color w:val="000000"/>
            <w:sz w:val="22"/>
            <w:szCs w:val="22"/>
            <w:lang w:val="fr-FR"/>
          </w:rPr>
          <w:delText>9176726267</w:delText>
        </w:r>
      </w:del>
      <w:r w:rsidRPr="003B4E6C">
        <w:rPr>
          <w:rFonts w:ascii="Times New Roman" w:hAnsi="Times New Roman"/>
          <w:b w:val="0"/>
          <w:color w:val="000000"/>
          <w:sz w:val="22"/>
          <w:szCs w:val="22"/>
          <w:lang w:val="fr-FR"/>
        </w:rPr>
        <w:tab/>
      </w:r>
      <w:r w:rsidRPr="003B4E6C">
        <w:rPr>
          <w:rFonts w:ascii="Times New Roman" w:hAnsi="Times New Roman"/>
          <w:b w:val="0"/>
          <w:color w:val="000000"/>
          <w:sz w:val="22"/>
          <w:szCs w:val="22"/>
          <w:lang w:val="fr-FR"/>
        </w:rPr>
        <w:tab/>
        <w:t xml:space="preserve">                       </w:t>
      </w:r>
      <w:r>
        <w:rPr>
          <w:rFonts w:ascii="Times New Roman" w:hAnsi="Times New Roman"/>
          <w:b w:val="0"/>
          <w:color w:val="000000"/>
          <w:sz w:val="22"/>
          <w:szCs w:val="22"/>
          <w:lang w:val="fr-FR"/>
        </w:rPr>
        <w:t xml:space="preserve">                        </w:t>
      </w:r>
      <w:r w:rsidRPr="003B4E6C">
        <w:rPr>
          <w:rFonts w:ascii="Times New Roman" w:hAnsi="Times New Roman"/>
          <w:color w:val="000000"/>
          <w:sz w:val="22"/>
          <w:szCs w:val="22"/>
          <w:lang w:val="fr-FR"/>
        </w:rPr>
        <w:t>Mail ID</w:t>
      </w:r>
      <w:r w:rsidRPr="003B4E6C">
        <w:rPr>
          <w:rFonts w:ascii="Times New Roman" w:hAnsi="Times New Roman"/>
          <w:b w:val="0"/>
          <w:color w:val="000000"/>
          <w:sz w:val="22"/>
          <w:szCs w:val="22"/>
          <w:lang w:val="fr-FR"/>
        </w:rPr>
        <w:t xml:space="preserve"> : </w:t>
      </w:r>
      <w:ins w:id="2" w:author="Chandru, Prasad (Cognizant)" w:date="2018-01-29T13:06:00Z">
        <w:r w:rsidR="00EF0C19">
          <w:rPr>
            <w:rFonts w:ascii="Times New Roman" w:hAnsi="Times New Roman"/>
            <w:b w:val="0"/>
            <w:color w:val="000000"/>
            <w:sz w:val="22"/>
            <w:szCs w:val="22"/>
            <w:lang w:val="fr-FR"/>
          </w:rPr>
          <w:t>prasadc8392@gmail.com</w:t>
        </w:r>
      </w:ins>
      <w:del w:id="3" w:author="Chandru, Prasad (Cognizant)" w:date="2018-01-29T13:06:00Z">
        <w:r w:rsidDel="00EF0C19">
          <w:rPr>
            <w:rFonts w:ascii="Times New Roman" w:hAnsi="Times New Roman"/>
            <w:b w:val="0"/>
            <w:color w:val="000000"/>
            <w:sz w:val="22"/>
            <w:szCs w:val="22"/>
            <w:lang w:val="fr-FR"/>
          </w:rPr>
          <w:delText>prasad.chandru@c</w:delText>
        </w:r>
        <w:r w:rsidRPr="003B4E6C" w:rsidDel="00EF0C19">
          <w:rPr>
            <w:rFonts w:ascii="Times New Roman" w:hAnsi="Times New Roman"/>
            <w:b w:val="0"/>
            <w:color w:val="000000"/>
            <w:sz w:val="22"/>
            <w:szCs w:val="22"/>
            <w:lang w:val="fr-FR"/>
          </w:rPr>
          <w:delText xml:space="preserve">ognizant.com                                            </w:delText>
        </w:r>
      </w:del>
    </w:p>
    <w:tbl>
      <w:tblPr>
        <w:tblpPr w:leftFromText="180" w:rightFromText="180" w:vertAnchor="text" w:horzAnchor="margin" w:tblpY="85"/>
        <w:tblW w:w="9690" w:type="dxa"/>
        <w:tblLayout w:type="fixed"/>
        <w:tblLook w:val="0000" w:firstRow="0" w:lastRow="0" w:firstColumn="0" w:lastColumn="0" w:noHBand="0" w:noVBand="0"/>
      </w:tblPr>
      <w:tblGrid>
        <w:gridCol w:w="9690"/>
      </w:tblGrid>
      <w:tr w:rsidR="00961A2A" w:rsidRPr="003B4E6C" w14:paraId="7560E8AC" w14:textId="77777777" w:rsidTr="005F5448">
        <w:trPr>
          <w:cantSplit/>
          <w:trHeight w:val="429"/>
        </w:trPr>
        <w:tc>
          <w:tcPr>
            <w:tcW w:w="7539" w:type="dxa"/>
            <w:shd w:val="clear" w:color="auto" w:fill="C6D9F1"/>
          </w:tcPr>
          <w:p w14:paraId="24ABFEF6" w14:textId="77777777" w:rsidR="00961A2A" w:rsidRPr="003B4E6C" w:rsidRDefault="00961A2A" w:rsidP="005F5448">
            <w:pPr>
              <w:pStyle w:val="Cog-H3a"/>
              <w:rPr>
                <w:rFonts w:ascii="Times New Roman" w:hAnsi="Times New Roman"/>
                <w:color w:val="000000"/>
                <w:szCs w:val="22"/>
              </w:rPr>
            </w:pPr>
            <w:r>
              <w:rPr>
                <w:rFonts w:ascii="Times New Roman" w:hAnsi="Times New Roman"/>
                <w:color w:val="000000"/>
                <w:szCs w:val="22"/>
              </w:rPr>
              <w:t>Experience Summary</w:t>
            </w:r>
          </w:p>
        </w:tc>
      </w:tr>
    </w:tbl>
    <w:p w14:paraId="21CB0F5D" w14:textId="77777777" w:rsidR="00961A2A" w:rsidRDefault="00961A2A" w:rsidP="00961A2A">
      <w:pPr>
        <w:spacing w:line="360" w:lineRule="auto"/>
        <w:ind w:left="720"/>
        <w:jc w:val="both"/>
        <w:rPr>
          <w:rFonts w:ascii="Trebuchet MS" w:hAnsi="Trebuchet MS"/>
          <w:iCs/>
          <w:szCs w:val="22"/>
        </w:rPr>
      </w:pPr>
    </w:p>
    <w:p w14:paraId="06192673" w14:textId="1EE61533" w:rsidR="00961A2A" w:rsidRPr="000F4365" w:rsidRDefault="00961A2A" w:rsidP="00961A2A">
      <w:pPr>
        <w:numPr>
          <w:ilvl w:val="0"/>
          <w:numId w:val="1"/>
        </w:numPr>
        <w:spacing w:line="360" w:lineRule="auto"/>
        <w:jc w:val="both"/>
        <w:rPr>
          <w:kern w:val="0"/>
          <w:sz w:val="22"/>
          <w:szCs w:val="22"/>
        </w:rPr>
      </w:pPr>
      <w:del w:id="4" w:author="Subramanian, Senthil Kumar (Cognizant)" w:date="2017-06-20T15:10:00Z">
        <w:r w:rsidDel="004828EB">
          <w:rPr>
            <w:kern w:val="0"/>
            <w:sz w:val="22"/>
            <w:szCs w:val="22"/>
          </w:rPr>
          <w:delText>More than 28</w:delText>
        </w:r>
        <w:r w:rsidRPr="000F4365" w:rsidDel="004828EB">
          <w:rPr>
            <w:kern w:val="0"/>
            <w:sz w:val="22"/>
            <w:szCs w:val="22"/>
          </w:rPr>
          <w:delText xml:space="preserve"> months</w:delText>
        </w:r>
      </w:del>
      <w:ins w:id="5" w:author="Subramanian, Senthil Kumar (Cognizant)" w:date="2017-06-20T15:10:00Z">
        <w:r>
          <w:rPr>
            <w:kern w:val="0"/>
            <w:sz w:val="22"/>
            <w:szCs w:val="22"/>
          </w:rPr>
          <w:t xml:space="preserve">Having </w:t>
        </w:r>
      </w:ins>
      <w:ins w:id="6" w:author="Chandru, Prasad (Cognizant)" w:date="2018-01-29T13:06:00Z">
        <w:r w:rsidR="00616F44">
          <w:rPr>
            <w:kern w:val="0"/>
            <w:sz w:val="22"/>
            <w:szCs w:val="22"/>
          </w:rPr>
          <w:t>3</w:t>
        </w:r>
      </w:ins>
      <w:ins w:id="7" w:author="Subramanian, Senthil Kumar (Cognizant)" w:date="2017-06-20T15:10:00Z">
        <w:del w:id="8" w:author="Chandru, Prasad (Cognizant)" w:date="2018-01-29T13:06:00Z">
          <w:r w:rsidDel="00616F44">
            <w:rPr>
              <w:kern w:val="0"/>
              <w:sz w:val="22"/>
              <w:szCs w:val="22"/>
            </w:rPr>
            <w:delText>2</w:delText>
          </w:r>
        </w:del>
        <w:r>
          <w:rPr>
            <w:kern w:val="0"/>
            <w:sz w:val="22"/>
            <w:szCs w:val="22"/>
          </w:rPr>
          <w:t xml:space="preserve"> years </w:t>
        </w:r>
        <w:del w:id="9" w:author="Chandru, Prasad (Cognizant)" w:date="2018-01-29T13:06:00Z">
          <w:r w:rsidDel="00616F44">
            <w:rPr>
              <w:kern w:val="0"/>
              <w:sz w:val="22"/>
              <w:szCs w:val="22"/>
            </w:rPr>
            <w:delText xml:space="preserve">4 months </w:delText>
          </w:r>
        </w:del>
      </w:ins>
      <w:del w:id="10" w:author="Chandru, Prasad (Cognizant)" w:date="2018-01-29T13:06:00Z">
        <w:r w:rsidRPr="000F4365" w:rsidDel="00616F44">
          <w:rPr>
            <w:kern w:val="0"/>
            <w:sz w:val="22"/>
            <w:szCs w:val="22"/>
          </w:rPr>
          <w:delText xml:space="preserve"> </w:delText>
        </w:r>
      </w:del>
      <w:r w:rsidRPr="000F4365">
        <w:rPr>
          <w:kern w:val="0"/>
          <w:sz w:val="22"/>
          <w:szCs w:val="22"/>
        </w:rPr>
        <w:t xml:space="preserve">of </w:t>
      </w:r>
      <w:del w:id="11" w:author="Subramanian, Senthil Kumar (Cognizant)" w:date="2017-06-20T15:11:00Z">
        <w:r w:rsidRPr="000F4365" w:rsidDel="004828EB">
          <w:rPr>
            <w:kern w:val="0"/>
            <w:sz w:val="22"/>
            <w:szCs w:val="22"/>
          </w:rPr>
          <w:delText xml:space="preserve">Professional </w:delText>
        </w:r>
      </w:del>
      <w:r w:rsidRPr="000F4365">
        <w:rPr>
          <w:kern w:val="0"/>
          <w:sz w:val="22"/>
          <w:szCs w:val="22"/>
        </w:rPr>
        <w:t xml:space="preserve">experience as a Java Developer in </w:t>
      </w:r>
      <w:ins w:id="12" w:author="Subramanian, Senthil Kumar (Cognizant)" w:date="2017-06-20T15:11:00Z">
        <w:r>
          <w:rPr>
            <w:kern w:val="0"/>
            <w:sz w:val="22"/>
            <w:szCs w:val="22"/>
          </w:rPr>
          <w:t xml:space="preserve">Development and </w:t>
        </w:r>
      </w:ins>
      <w:del w:id="13" w:author="Subramanian, Senthil Kumar (Cognizant)" w:date="2017-06-20T15:11:00Z">
        <w:r w:rsidRPr="000F4365" w:rsidDel="004828EB">
          <w:rPr>
            <w:kern w:val="0"/>
            <w:sz w:val="22"/>
            <w:szCs w:val="22"/>
          </w:rPr>
          <w:delText xml:space="preserve">Unit testing and </w:delText>
        </w:r>
      </w:del>
      <w:r w:rsidRPr="000F4365">
        <w:rPr>
          <w:kern w:val="0"/>
          <w:sz w:val="22"/>
          <w:szCs w:val="22"/>
        </w:rPr>
        <w:t xml:space="preserve">Application Maintenance. </w:t>
      </w:r>
    </w:p>
    <w:p w14:paraId="0DE4BE15" w14:textId="77777777" w:rsidR="00961A2A" w:rsidRPr="000F4365" w:rsidDel="004828EB" w:rsidRDefault="00961A2A" w:rsidP="00961A2A">
      <w:pPr>
        <w:numPr>
          <w:ilvl w:val="0"/>
          <w:numId w:val="1"/>
        </w:numPr>
        <w:spacing w:line="360" w:lineRule="auto"/>
        <w:jc w:val="both"/>
        <w:rPr>
          <w:del w:id="14" w:author="Subramanian, Senthil Kumar (Cognizant)" w:date="2017-06-20T15:11:00Z"/>
          <w:kern w:val="0"/>
          <w:sz w:val="22"/>
          <w:szCs w:val="22"/>
        </w:rPr>
      </w:pPr>
      <w:del w:id="15" w:author="Subramanian, Senthil Kumar (Cognizant)" w:date="2017-06-20T15:11:00Z">
        <w:r w:rsidRPr="000F4365" w:rsidDel="004828EB">
          <w:rPr>
            <w:kern w:val="0"/>
            <w:sz w:val="22"/>
            <w:szCs w:val="22"/>
          </w:rPr>
          <w:delText xml:space="preserve">Worked in Java Development for Centrica Account in </w:delText>
        </w:r>
        <w:r w:rsidDel="004828EB">
          <w:rPr>
            <w:sz w:val="22"/>
            <w:szCs w:val="22"/>
            <w:lang w:val="en"/>
          </w:rPr>
          <w:delText>Energy and</w:delText>
        </w:r>
        <w:r w:rsidRPr="000F4365" w:rsidDel="004828EB">
          <w:rPr>
            <w:sz w:val="22"/>
            <w:szCs w:val="22"/>
            <w:lang w:val="en"/>
          </w:rPr>
          <w:delText xml:space="preserve"> Utilities</w:delText>
        </w:r>
        <w:r w:rsidDel="004828EB">
          <w:rPr>
            <w:kern w:val="0"/>
            <w:sz w:val="22"/>
            <w:szCs w:val="22"/>
          </w:rPr>
          <w:delText xml:space="preserve"> </w:delText>
        </w:r>
        <w:r w:rsidRPr="000F4365" w:rsidDel="004828EB">
          <w:rPr>
            <w:kern w:val="0"/>
            <w:sz w:val="22"/>
            <w:szCs w:val="22"/>
          </w:rPr>
          <w:delText>Vertical.</w:delText>
        </w:r>
      </w:del>
    </w:p>
    <w:p w14:paraId="1B5CD6DD" w14:textId="77777777" w:rsidR="00961A2A" w:rsidRPr="000F4365" w:rsidRDefault="00961A2A" w:rsidP="00961A2A">
      <w:pPr>
        <w:numPr>
          <w:ilvl w:val="0"/>
          <w:numId w:val="1"/>
        </w:numPr>
        <w:spacing w:line="360" w:lineRule="auto"/>
        <w:jc w:val="both"/>
        <w:rPr>
          <w:kern w:val="0"/>
          <w:sz w:val="22"/>
          <w:szCs w:val="22"/>
        </w:rPr>
      </w:pPr>
      <w:r w:rsidRPr="000F4365">
        <w:rPr>
          <w:kern w:val="0"/>
          <w:sz w:val="22"/>
          <w:szCs w:val="22"/>
        </w:rPr>
        <w:t xml:space="preserve">Real time experience in developing Java based web applications using </w:t>
      </w:r>
      <w:del w:id="16" w:author="Subramanian, Senthil Kumar (Cognizant)" w:date="2017-06-20T15:12:00Z">
        <w:r w:rsidRPr="000F4365" w:rsidDel="00A3276B">
          <w:rPr>
            <w:kern w:val="0"/>
            <w:sz w:val="22"/>
            <w:szCs w:val="22"/>
          </w:rPr>
          <w:delText xml:space="preserve">various </w:delText>
        </w:r>
      </w:del>
      <w:r w:rsidRPr="000F4365">
        <w:rPr>
          <w:kern w:val="0"/>
          <w:sz w:val="22"/>
          <w:szCs w:val="22"/>
        </w:rPr>
        <w:t xml:space="preserve">technologies such as JSP, </w:t>
      </w:r>
      <w:ins w:id="17" w:author="Subramanian, Senthil Kumar (Cognizant)" w:date="2017-06-20T15:12:00Z">
        <w:r>
          <w:rPr>
            <w:kern w:val="0"/>
            <w:sz w:val="22"/>
            <w:szCs w:val="22"/>
          </w:rPr>
          <w:t xml:space="preserve">Java </w:t>
        </w:r>
      </w:ins>
      <w:r>
        <w:rPr>
          <w:kern w:val="0"/>
          <w:sz w:val="22"/>
          <w:szCs w:val="22"/>
        </w:rPr>
        <w:t xml:space="preserve">Servlets, </w:t>
      </w:r>
      <w:ins w:id="18" w:author="Subramanian, Senthil Kumar (Cognizant)" w:date="2017-06-20T15:12:00Z">
        <w:r>
          <w:rPr>
            <w:kern w:val="0"/>
            <w:sz w:val="22"/>
            <w:szCs w:val="22"/>
          </w:rPr>
          <w:t xml:space="preserve">Adobe CQ5, </w:t>
        </w:r>
      </w:ins>
      <w:del w:id="19" w:author="Subramanian, Senthil Kumar (Cognizant)" w:date="2017-06-20T15:12:00Z">
        <w:r w:rsidRPr="000F4365" w:rsidDel="00A3276B">
          <w:rPr>
            <w:kern w:val="0"/>
            <w:sz w:val="22"/>
            <w:szCs w:val="22"/>
          </w:rPr>
          <w:delText>Spring MVC</w:delText>
        </w:r>
        <w:r w:rsidDel="00A3276B">
          <w:rPr>
            <w:kern w:val="0"/>
            <w:sz w:val="22"/>
            <w:szCs w:val="22"/>
          </w:rPr>
          <w:delText xml:space="preserve">, </w:delText>
        </w:r>
      </w:del>
      <w:r>
        <w:rPr>
          <w:kern w:val="0"/>
          <w:sz w:val="22"/>
          <w:szCs w:val="22"/>
        </w:rPr>
        <w:t>OSGI</w:t>
      </w:r>
      <w:del w:id="20" w:author="Subramanian, Senthil Kumar (Cognizant)" w:date="2017-06-20T15:12:00Z">
        <w:r w:rsidDel="00A3276B">
          <w:rPr>
            <w:kern w:val="0"/>
            <w:sz w:val="22"/>
            <w:szCs w:val="22"/>
          </w:rPr>
          <w:delText>,</w:delText>
        </w:r>
      </w:del>
      <w:ins w:id="21" w:author="Subramanian, Senthil Kumar (Cognizant)" w:date="2017-06-20T15:12:00Z">
        <w:r>
          <w:rPr>
            <w:kern w:val="0"/>
            <w:sz w:val="22"/>
            <w:szCs w:val="22"/>
          </w:rPr>
          <w:t xml:space="preserve"> and</w:t>
        </w:r>
      </w:ins>
      <w:r>
        <w:rPr>
          <w:kern w:val="0"/>
          <w:sz w:val="22"/>
          <w:szCs w:val="22"/>
        </w:rPr>
        <w:t xml:space="preserve"> RESTful Web Services</w:t>
      </w:r>
      <w:r w:rsidRPr="000F4365">
        <w:rPr>
          <w:kern w:val="0"/>
          <w:sz w:val="22"/>
          <w:szCs w:val="22"/>
        </w:rPr>
        <w:t>.</w:t>
      </w:r>
      <w:ins w:id="22" w:author="Subramanian, Senthil Kumar (Cognizant)" w:date="2017-06-20T15:13:00Z">
        <w:r>
          <w:rPr>
            <w:kern w:val="0"/>
            <w:sz w:val="22"/>
            <w:szCs w:val="22"/>
          </w:rPr>
          <w:t xml:space="preserve"> Have good exposure to Mockito and </w:t>
        </w:r>
      </w:ins>
      <w:r>
        <w:rPr>
          <w:kern w:val="0"/>
          <w:sz w:val="22"/>
          <w:szCs w:val="22"/>
        </w:rPr>
        <w:t>P</w:t>
      </w:r>
      <w:ins w:id="23" w:author="Subramanian, Senthil Kumar (Cognizant)" w:date="2017-06-20T15:13:00Z">
        <w:r>
          <w:rPr>
            <w:kern w:val="0"/>
            <w:sz w:val="22"/>
            <w:szCs w:val="22"/>
          </w:rPr>
          <w:t>owemock Frameworks used for JUnits.</w:t>
        </w:r>
      </w:ins>
    </w:p>
    <w:p w14:paraId="53ABAEB5" w14:textId="77777777" w:rsidR="00961A2A" w:rsidRPr="000F4365" w:rsidDel="00A3276B" w:rsidRDefault="00961A2A" w:rsidP="00961A2A">
      <w:pPr>
        <w:numPr>
          <w:ilvl w:val="0"/>
          <w:numId w:val="1"/>
        </w:numPr>
        <w:spacing w:line="360" w:lineRule="auto"/>
        <w:jc w:val="both"/>
        <w:rPr>
          <w:del w:id="24" w:author="Subramanian, Senthil Kumar (Cognizant)" w:date="2017-06-20T15:12:00Z"/>
          <w:kern w:val="0"/>
          <w:sz w:val="22"/>
          <w:szCs w:val="22"/>
        </w:rPr>
      </w:pPr>
      <w:del w:id="25" w:author="Subramanian, Senthil Kumar (Cognizant)" w:date="2017-06-20T15:12:00Z">
        <w:r w:rsidRPr="000F4365" w:rsidDel="00A3276B">
          <w:rPr>
            <w:kern w:val="0"/>
            <w:sz w:val="22"/>
            <w:szCs w:val="22"/>
          </w:rPr>
          <w:delText>Experience in JavaScript, JQuery</w:delText>
        </w:r>
        <w:r w:rsidDel="00A3276B">
          <w:rPr>
            <w:kern w:val="0"/>
            <w:sz w:val="22"/>
            <w:szCs w:val="22"/>
          </w:rPr>
          <w:delText>, JSON</w:delText>
        </w:r>
        <w:r w:rsidRPr="000F4365" w:rsidDel="00A3276B">
          <w:rPr>
            <w:kern w:val="0"/>
            <w:sz w:val="22"/>
            <w:szCs w:val="22"/>
          </w:rPr>
          <w:delText>.</w:delText>
        </w:r>
      </w:del>
    </w:p>
    <w:p w14:paraId="7C5A2819" w14:textId="77777777" w:rsidR="00961A2A" w:rsidRPr="000F4365" w:rsidDel="00A3276B" w:rsidRDefault="00961A2A" w:rsidP="00961A2A">
      <w:pPr>
        <w:numPr>
          <w:ilvl w:val="0"/>
          <w:numId w:val="1"/>
        </w:numPr>
        <w:spacing w:line="360" w:lineRule="auto"/>
        <w:jc w:val="both"/>
        <w:rPr>
          <w:del w:id="26" w:author="Subramanian, Senthil Kumar (Cognizant)" w:date="2017-06-20T15:13:00Z"/>
          <w:kern w:val="0"/>
          <w:sz w:val="22"/>
          <w:szCs w:val="22"/>
        </w:rPr>
      </w:pPr>
      <w:del w:id="27" w:author="Subramanian, Senthil Kumar (Cognizant)" w:date="2017-06-20T15:13:00Z">
        <w:r w:rsidRPr="000F4365" w:rsidDel="00A3276B">
          <w:rPr>
            <w:kern w:val="0"/>
            <w:sz w:val="22"/>
            <w:szCs w:val="22"/>
          </w:rPr>
          <w:delText>Good knowledge in writing Junits using mockito and powermock.</w:delText>
        </w:r>
      </w:del>
    </w:p>
    <w:p w14:paraId="29C138D3" w14:textId="77777777" w:rsidR="00961A2A" w:rsidRDefault="00961A2A" w:rsidP="00961A2A">
      <w:pPr>
        <w:numPr>
          <w:ilvl w:val="0"/>
          <w:numId w:val="1"/>
        </w:numPr>
        <w:spacing w:line="360" w:lineRule="auto"/>
        <w:jc w:val="both"/>
        <w:rPr>
          <w:ins w:id="28" w:author="Chandru, Prasad (Cognizant)" w:date="2017-06-20T15:48:00Z"/>
          <w:kern w:val="0"/>
          <w:sz w:val="22"/>
          <w:szCs w:val="22"/>
        </w:rPr>
      </w:pPr>
      <w:r w:rsidRPr="000F4365">
        <w:rPr>
          <w:kern w:val="0"/>
          <w:sz w:val="22"/>
          <w:szCs w:val="22"/>
        </w:rPr>
        <w:t xml:space="preserve">Good exposure to all stages of Software development life cycle from requirement </w:t>
      </w:r>
      <w:del w:id="29" w:author="Subramanian, Senthil Kumar (Cognizant)" w:date="2017-06-20T15:14:00Z">
        <w:r w:rsidRPr="000F4365" w:rsidDel="00A3276B">
          <w:rPr>
            <w:kern w:val="0"/>
            <w:sz w:val="22"/>
            <w:szCs w:val="22"/>
          </w:rPr>
          <w:delText xml:space="preserve"> </w:delText>
        </w:r>
      </w:del>
      <w:r w:rsidRPr="000F4365">
        <w:rPr>
          <w:kern w:val="0"/>
          <w:sz w:val="22"/>
          <w:szCs w:val="22"/>
        </w:rPr>
        <w:t xml:space="preserve">gathering to </w:t>
      </w:r>
      <w:del w:id="30" w:author="Subramanian, Senthil Kumar (Cognizant)" w:date="2017-06-20T15:14:00Z">
        <w:r w:rsidRPr="000F4365" w:rsidDel="00A3276B">
          <w:rPr>
            <w:kern w:val="0"/>
            <w:sz w:val="22"/>
            <w:szCs w:val="22"/>
          </w:rPr>
          <w:delText>implementation</w:delText>
        </w:r>
      </w:del>
      <w:ins w:id="31" w:author="Subramanian, Senthil Kumar (Cognizant)" w:date="2017-06-20T15:14:00Z">
        <w:r w:rsidRPr="000F4365">
          <w:rPr>
            <w:kern w:val="0"/>
            <w:sz w:val="22"/>
            <w:szCs w:val="22"/>
          </w:rPr>
          <w:t>implementation</w:t>
        </w:r>
        <w:r>
          <w:rPr>
            <w:kern w:val="0"/>
            <w:sz w:val="22"/>
            <w:szCs w:val="22"/>
          </w:rPr>
          <w:t>, delivery</w:t>
        </w:r>
      </w:ins>
      <w:r w:rsidRPr="000F4365">
        <w:rPr>
          <w:kern w:val="0"/>
          <w:sz w:val="22"/>
          <w:szCs w:val="22"/>
        </w:rPr>
        <w:t xml:space="preserve"> and maintenance</w:t>
      </w:r>
      <w:ins w:id="32" w:author="Subramanian, Senthil Kumar (Cognizant)" w:date="2017-06-20T15:14:00Z">
        <w:r>
          <w:rPr>
            <w:kern w:val="0"/>
            <w:sz w:val="22"/>
            <w:szCs w:val="22"/>
          </w:rPr>
          <w:t>.</w:t>
        </w:r>
      </w:ins>
    </w:p>
    <w:p w14:paraId="74ADC64C" w14:textId="77777777" w:rsidR="00961A2A" w:rsidRPr="004F71F2" w:rsidRDefault="00961A2A" w:rsidP="00961A2A">
      <w:pPr>
        <w:spacing w:line="360" w:lineRule="auto"/>
        <w:ind w:left="720"/>
        <w:jc w:val="both"/>
        <w:rPr>
          <w:kern w:val="0"/>
          <w:sz w:val="22"/>
          <w:szCs w:val="22"/>
        </w:rPr>
        <w:pPrChange w:id="33" w:author="Chandru, Prasad (Cognizant)" w:date="2017-06-20T15:48:00Z">
          <w:pPr>
            <w:numPr>
              <w:numId w:val="26"/>
            </w:numPr>
            <w:tabs>
              <w:tab w:val="num" w:pos="360"/>
            </w:tabs>
            <w:spacing w:line="360" w:lineRule="auto"/>
            <w:jc w:val="both"/>
          </w:pPr>
        </w:pPrChange>
      </w:pPr>
    </w:p>
    <w:tbl>
      <w:tblPr>
        <w:tblpPr w:leftFromText="180" w:rightFromText="180" w:vertAnchor="text" w:horzAnchor="margin" w:tblpY="85"/>
        <w:tblW w:w="9690" w:type="dxa"/>
        <w:tblLayout w:type="fixed"/>
        <w:tblLook w:val="0000" w:firstRow="0" w:lastRow="0" w:firstColumn="0" w:lastColumn="0" w:noHBand="0" w:noVBand="0"/>
      </w:tblPr>
      <w:tblGrid>
        <w:gridCol w:w="7539"/>
        <w:gridCol w:w="2151"/>
      </w:tblGrid>
      <w:tr w:rsidR="00961A2A" w:rsidRPr="003B4E6C" w14:paraId="33D404D3" w14:textId="77777777" w:rsidTr="005F5448">
        <w:trPr>
          <w:gridAfter w:val="1"/>
          <w:wAfter w:w="2151" w:type="dxa"/>
          <w:cantSplit/>
          <w:trHeight w:val="429"/>
        </w:trPr>
        <w:tc>
          <w:tcPr>
            <w:tcW w:w="7539" w:type="dxa"/>
            <w:shd w:val="clear" w:color="auto" w:fill="C6D9F1"/>
          </w:tcPr>
          <w:p w14:paraId="499D5509" w14:textId="77777777" w:rsidR="00961A2A" w:rsidRPr="003B4E6C" w:rsidRDefault="00961A2A" w:rsidP="005F5448">
            <w:pPr>
              <w:pStyle w:val="Cog-H3a"/>
              <w:rPr>
                <w:rFonts w:ascii="Times New Roman" w:hAnsi="Times New Roman"/>
                <w:color w:val="000000"/>
                <w:szCs w:val="22"/>
              </w:rPr>
            </w:pPr>
            <w:r w:rsidRPr="003B4E6C">
              <w:rPr>
                <w:rFonts w:ascii="Times New Roman" w:hAnsi="Times New Roman"/>
                <w:color w:val="000000"/>
                <w:szCs w:val="22"/>
              </w:rPr>
              <w:t>Technical Skills</w:t>
            </w:r>
          </w:p>
        </w:tc>
      </w:tr>
      <w:tr w:rsidR="00961A2A" w:rsidRPr="003B4E6C" w14:paraId="47DFB324" w14:textId="77777777" w:rsidTr="005F5448">
        <w:trPr>
          <w:cantSplit/>
          <w:trHeight w:val="1194"/>
        </w:trPr>
        <w:tc>
          <w:tcPr>
            <w:tcW w:w="7539" w:type="dxa"/>
          </w:tcPr>
          <w:p w14:paraId="67C9E239" w14:textId="77777777" w:rsidR="00961A2A" w:rsidRPr="003B4E6C" w:rsidDel="004E779A" w:rsidRDefault="00961A2A" w:rsidP="005F5448">
            <w:pPr>
              <w:pStyle w:val="NoSpacing"/>
              <w:ind w:left="720"/>
              <w:rPr>
                <w:del w:id="34" w:author="Chandru, Prasad (Cognizant)" w:date="2017-06-20T15:38:00Z"/>
                <w:rFonts w:ascii="Times New Roman" w:hAnsi="Times New Roman" w:cs="Times New Roman"/>
              </w:rPr>
            </w:pPr>
          </w:p>
          <w:p w14:paraId="46F8A12A" w14:textId="77777777" w:rsidR="00961A2A" w:rsidRPr="00E74299" w:rsidDel="004E779A" w:rsidRDefault="00961A2A" w:rsidP="005F5448">
            <w:pPr>
              <w:pStyle w:val="NormalWeb"/>
              <w:spacing w:before="0" w:beforeAutospacing="0" w:after="0" w:afterAutospacing="0"/>
              <w:rPr>
                <w:del w:id="35" w:author="Chandru, Prasad (Cognizant)" w:date="2017-06-20T15:38:00Z"/>
                <w:sz w:val="22"/>
                <w:szCs w:val="22"/>
              </w:rPr>
            </w:pPr>
            <w:del w:id="36" w:author="Chandru, Prasad (Cognizant)" w:date="2017-06-20T15:38:00Z">
              <w:r w:rsidRPr="00E74299" w:rsidDel="004E779A">
                <w:rPr>
                  <w:rFonts w:ascii="Trebuchet MS" w:hAnsi="Trebuchet MS"/>
                  <w:snapToGrid w:val="0"/>
                  <w:kern w:val="28"/>
                  <w:sz w:val="20"/>
                  <w:szCs w:val="22"/>
                </w:rPr>
                <w:delText xml:space="preserve">Technology   </w:delText>
              </w:r>
              <w:r w:rsidRPr="00E74299" w:rsidDel="004E779A">
                <w:rPr>
                  <w:sz w:val="22"/>
                  <w:szCs w:val="22"/>
                </w:rPr>
                <w:delText xml:space="preserve">                            </w:delText>
              </w:r>
              <w:r w:rsidDel="004E779A">
                <w:rPr>
                  <w:sz w:val="22"/>
                  <w:szCs w:val="22"/>
                </w:rPr>
                <w:delText xml:space="preserve"> </w:delText>
              </w:r>
              <w:r w:rsidRPr="00E74299" w:rsidDel="004E779A">
                <w:rPr>
                  <w:sz w:val="22"/>
                  <w:szCs w:val="22"/>
                </w:rPr>
                <w:delText>Java, J2EE, Adobe CQ5</w:delText>
              </w:r>
            </w:del>
          </w:p>
          <w:p w14:paraId="4B4B96C8" w14:textId="77777777" w:rsidR="00961A2A" w:rsidRPr="00E74299" w:rsidRDefault="00961A2A" w:rsidP="005F5448">
            <w:pPr>
              <w:pStyle w:val="NormalWeb"/>
              <w:spacing w:before="0" w:beforeAutospacing="0" w:after="0" w:afterAutospacing="0"/>
              <w:rPr>
                <w:sz w:val="22"/>
                <w:szCs w:val="22"/>
              </w:rPr>
            </w:pPr>
          </w:p>
          <w:p w14:paraId="2DE45E49" w14:textId="77777777" w:rsidR="00961A2A" w:rsidRPr="00E74299" w:rsidRDefault="00961A2A" w:rsidP="005F5448">
            <w:pPr>
              <w:pStyle w:val="NormalWeb"/>
              <w:spacing w:before="0" w:beforeAutospacing="0" w:after="0" w:afterAutospacing="0"/>
              <w:rPr>
                <w:sz w:val="22"/>
                <w:szCs w:val="22"/>
              </w:rPr>
            </w:pPr>
            <w:r w:rsidRPr="00E74299">
              <w:rPr>
                <w:rFonts w:ascii="Trebuchet MS" w:hAnsi="Trebuchet MS"/>
                <w:snapToGrid w:val="0"/>
                <w:kern w:val="28"/>
                <w:sz w:val="20"/>
                <w:szCs w:val="22"/>
              </w:rPr>
              <w:t>Programming Languages</w:t>
            </w:r>
            <w:r w:rsidRPr="00E74299">
              <w:rPr>
                <w:sz w:val="22"/>
                <w:szCs w:val="22"/>
              </w:rPr>
              <w:t xml:space="preserve">          </w:t>
            </w:r>
            <w:ins w:id="37" w:author="Chandru, Prasad (Cognizant)" w:date="2017-06-20T15:39:00Z">
              <w:r>
                <w:rPr>
                  <w:sz w:val="22"/>
                  <w:szCs w:val="22"/>
                </w:rPr>
                <w:t xml:space="preserve"> </w:t>
              </w:r>
            </w:ins>
            <w:r w:rsidRPr="00E74299">
              <w:rPr>
                <w:sz w:val="22"/>
                <w:szCs w:val="22"/>
              </w:rPr>
              <w:t xml:space="preserve"> </w:t>
            </w:r>
            <w:del w:id="38" w:author="Chandru, Prasad (Cognizant)" w:date="2017-06-20T15:38:00Z">
              <w:r w:rsidRPr="00E74299" w:rsidDel="004E779A">
                <w:rPr>
                  <w:sz w:val="22"/>
                  <w:szCs w:val="22"/>
                </w:rPr>
                <w:delText xml:space="preserve"> </w:delText>
              </w:r>
            </w:del>
            <w:r w:rsidRPr="00E74299">
              <w:rPr>
                <w:sz w:val="22"/>
                <w:szCs w:val="22"/>
              </w:rPr>
              <w:t>Java</w:t>
            </w:r>
            <w:ins w:id="39" w:author="Chandru, Prasad (Cognizant)" w:date="2017-06-20T15:40:00Z">
              <w:r>
                <w:rPr>
                  <w:sz w:val="22"/>
                  <w:szCs w:val="22"/>
                </w:rPr>
                <w:t xml:space="preserve"> 1.6</w:t>
              </w:r>
            </w:ins>
          </w:p>
          <w:p w14:paraId="2D01D204" w14:textId="77777777" w:rsidR="00961A2A" w:rsidRPr="00E74299" w:rsidRDefault="00961A2A" w:rsidP="005F5448">
            <w:pPr>
              <w:pStyle w:val="NormalWeb"/>
              <w:spacing w:before="0" w:beforeAutospacing="0" w:after="0" w:afterAutospacing="0"/>
              <w:rPr>
                <w:sz w:val="22"/>
                <w:szCs w:val="22"/>
              </w:rPr>
            </w:pPr>
          </w:p>
          <w:p w14:paraId="39E29F79" w14:textId="77777777" w:rsidR="00961A2A" w:rsidRDefault="00961A2A" w:rsidP="005F5448">
            <w:pPr>
              <w:pStyle w:val="NormalWeb"/>
              <w:spacing w:before="0" w:beforeAutospacing="0" w:after="0" w:afterAutospacing="0"/>
              <w:rPr>
                <w:ins w:id="40" w:author="Chandru, Prasad (Cognizant)" w:date="2017-06-20T15:38:00Z"/>
                <w:sz w:val="22"/>
                <w:szCs w:val="22"/>
              </w:rPr>
            </w:pPr>
            <w:r w:rsidRPr="00E74299">
              <w:rPr>
                <w:rFonts w:ascii="Trebuchet MS" w:hAnsi="Trebuchet MS"/>
                <w:snapToGrid w:val="0"/>
                <w:kern w:val="28"/>
                <w:sz w:val="20"/>
                <w:szCs w:val="22"/>
              </w:rPr>
              <w:t xml:space="preserve">Frameworks   </w:t>
            </w:r>
            <w:r w:rsidRPr="00E74299">
              <w:rPr>
                <w:sz w:val="22"/>
                <w:szCs w:val="22"/>
              </w:rPr>
              <w:t xml:space="preserve">                           </w:t>
            </w:r>
            <w:ins w:id="41" w:author="Subramanian, Senthil Kumar (Cognizant)" w:date="2017-06-20T15:14:00Z">
              <w:r>
                <w:rPr>
                  <w:sz w:val="22"/>
                  <w:szCs w:val="22"/>
                </w:rPr>
                <w:t xml:space="preserve"> </w:t>
              </w:r>
            </w:ins>
            <w:ins w:id="42" w:author="Chandru, Prasad (Cognizant)" w:date="2017-06-20T15:36:00Z">
              <w:r w:rsidRPr="00E74299">
                <w:rPr>
                  <w:sz w:val="22"/>
                  <w:szCs w:val="22"/>
                </w:rPr>
                <w:t>Adobe CQ</w:t>
              </w:r>
            </w:ins>
            <w:ins w:id="43" w:author="Chandru, Prasad (Cognizant)" w:date="2017-06-20T15:40:00Z">
              <w:r>
                <w:rPr>
                  <w:sz w:val="22"/>
                  <w:szCs w:val="22"/>
                </w:rPr>
                <w:t xml:space="preserve"> </w:t>
              </w:r>
            </w:ins>
            <w:ins w:id="44" w:author="Chandru, Prasad (Cognizant)" w:date="2017-06-20T15:36:00Z">
              <w:r w:rsidRPr="00E74299">
                <w:rPr>
                  <w:sz w:val="22"/>
                  <w:szCs w:val="22"/>
                </w:rPr>
                <w:t>5</w:t>
              </w:r>
            </w:ins>
            <w:ins w:id="45" w:author="Chandru, Prasad (Cognizant)" w:date="2017-06-20T15:43:00Z">
              <w:r>
                <w:rPr>
                  <w:sz w:val="22"/>
                  <w:szCs w:val="22"/>
                </w:rPr>
                <w:t>.4</w:t>
              </w:r>
            </w:ins>
            <w:ins w:id="46" w:author="Chandru, Prasad (Cognizant)" w:date="2017-06-20T15:36:00Z">
              <w:r>
                <w:rPr>
                  <w:sz w:val="22"/>
                  <w:szCs w:val="22"/>
                </w:rPr>
                <w:t>/</w:t>
              </w:r>
            </w:ins>
            <w:ins w:id="47" w:author="Subramanian, Senthil Kumar (Cognizant)" w:date="2017-06-20T15:14:00Z">
              <w:r>
                <w:rPr>
                  <w:sz w:val="22"/>
                  <w:szCs w:val="22"/>
                </w:rPr>
                <w:t>OSGI</w:t>
              </w:r>
              <w:del w:id="48" w:author="Chandru, Prasad (Cognizant)" w:date="2017-06-20T15:51:00Z">
                <w:r w:rsidRPr="00E74299" w:rsidDel="00B709D1">
                  <w:rPr>
                    <w:sz w:val="22"/>
                    <w:szCs w:val="22"/>
                  </w:rPr>
                  <w:delText xml:space="preserve"> </w:delText>
                </w:r>
              </w:del>
              <w:r>
                <w:rPr>
                  <w:sz w:val="22"/>
                  <w:szCs w:val="22"/>
                </w:rPr>
                <w:t>,</w:t>
              </w:r>
            </w:ins>
            <w:r w:rsidRPr="00E74299">
              <w:rPr>
                <w:sz w:val="22"/>
                <w:szCs w:val="22"/>
              </w:rPr>
              <w:t xml:space="preserve"> Junit 4, </w:t>
            </w:r>
            <w:r>
              <w:rPr>
                <w:sz w:val="22"/>
                <w:szCs w:val="22"/>
              </w:rPr>
              <w:t xml:space="preserve"> </w:t>
            </w:r>
            <w:ins w:id="49" w:author="Subramanian, Senthil Kumar (Cognizant)" w:date="2017-06-20T15:13:00Z">
              <w:r>
                <w:rPr>
                  <w:sz w:val="22"/>
                  <w:szCs w:val="22"/>
                </w:rPr>
                <w:t>Mockito</w:t>
              </w:r>
            </w:ins>
            <w:r>
              <w:rPr>
                <w:sz w:val="22"/>
                <w:szCs w:val="22"/>
              </w:rPr>
              <w:t xml:space="preserve">, </w:t>
            </w:r>
            <w:del w:id="50" w:author="Chandru, Prasad (Cognizant)" w:date="2017-06-20T15:45:00Z">
              <w:r w:rsidRPr="00E74299" w:rsidDel="00A3561D">
                <w:rPr>
                  <w:sz w:val="22"/>
                  <w:szCs w:val="22"/>
                </w:rPr>
                <w:delText>Mockito,</w:delText>
              </w:r>
            </w:del>
          </w:p>
          <w:p w14:paraId="460CAB64" w14:textId="77777777" w:rsidR="00961A2A" w:rsidRPr="00E74299" w:rsidRDefault="00961A2A" w:rsidP="005F5448">
            <w:pPr>
              <w:pStyle w:val="NormalWeb"/>
              <w:spacing w:before="0" w:beforeAutospacing="0" w:after="0" w:afterAutospacing="0"/>
              <w:rPr>
                <w:sz w:val="22"/>
                <w:szCs w:val="22"/>
              </w:rPr>
            </w:pPr>
            <w:ins w:id="51" w:author="Chandru, Prasad (Cognizant)" w:date="2017-06-20T15:38:00Z">
              <w:r>
                <w:rPr>
                  <w:sz w:val="22"/>
                  <w:szCs w:val="22"/>
                </w:rPr>
                <w:t xml:space="preserve">                             </w:t>
              </w:r>
            </w:ins>
            <w:del w:id="52" w:author="Chandru, Prasad (Cognizant)" w:date="2017-06-20T15:38:00Z">
              <w:r w:rsidRPr="00E74299" w:rsidDel="004E779A">
                <w:rPr>
                  <w:sz w:val="22"/>
                  <w:szCs w:val="22"/>
                </w:rPr>
                <w:delText xml:space="preserve"> </w:delText>
              </w:r>
            </w:del>
            <w:ins w:id="53" w:author="Chandru, Prasad (Cognizant)" w:date="2017-06-20T15:37:00Z">
              <w:r>
                <w:rPr>
                  <w:sz w:val="22"/>
                  <w:szCs w:val="22"/>
                </w:rPr>
                <w:t xml:space="preserve">                     </w:t>
              </w:r>
            </w:ins>
            <w:ins w:id="54" w:author="Chandru, Prasad (Cognizant)" w:date="2017-06-20T15:38:00Z">
              <w:r>
                <w:rPr>
                  <w:sz w:val="22"/>
                  <w:szCs w:val="22"/>
                </w:rPr>
                <w:t xml:space="preserve"> </w:t>
              </w:r>
            </w:ins>
            <w:r>
              <w:rPr>
                <w:sz w:val="22"/>
                <w:szCs w:val="22"/>
              </w:rPr>
              <w:t xml:space="preserve"> P</w:t>
            </w:r>
            <w:ins w:id="55" w:author="Subramanian, Senthil Kumar (Cognizant)" w:date="2017-06-20T15:13:00Z">
              <w:r>
                <w:rPr>
                  <w:sz w:val="22"/>
                  <w:szCs w:val="22"/>
                </w:rPr>
                <w:t>owemock</w:t>
              </w:r>
            </w:ins>
            <w:r>
              <w:rPr>
                <w:sz w:val="22"/>
                <w:szCs w:val="22"/>
              </w:rPr>
              <w:t xml:space="preserve">, </w:t>
            </w:r>
            <w:del w:id="56" w:author="Chandru, Prasad (Cognizant)" w:date="2017-06-20T15:45:00Z">
              <w:r w:rsidRPr="00E74299" w:rsidDel="00A3561D">
                <w:rPr>
                  <w:sz w:val="22"/>
                  <w:szCs w:val="22"/>
                </w:rPr>
                <w:delText>PowerMock,</w:delText>
              </w:r>
            </w:del>
            <w:ins w:id="57" w:author="Subramanian, Senthil Kumar (Cognizant)" w:date="2017-06-20T15:14:00Z">
              <w:del w:id="58" w:author="Chandru, Prasad (Cognizant)" w:date="2017-06-20T15:45:00Z">
                <w:r w:rsidDel="00A3561D">
                  <w:rPr>
                    <w:sz w:val="22"/>
                    <w:szCs w:val="22"/>
                  </w:rPr>
                  <w:delText xml:space="preserve"> </w:delText>
                </w:r>
              </w:del>
            </w:ins>
            <w:del w:id="59" w:author="Subramanian, Senthil Kumar (Cognizant)" w:date="2017-06-20T15:14:00Z">
              <w:r w:rsidRPr="00E74299" w:rsidDel="000B4992">
                <w:rPr>
                  <w:sz w:val="22"/>
                  <w:szCs w:val="22"/>
                </w:rPr>
                <w:delText xml:space="preserve"> </w:delText>
              </w:r>
            </w:del>
            <w:del w:id="60" w:author="Chandru, Prasad (Cognizant)" w:date="2017-06-20T15:39:00Z">
              <w:r w:rsidRPr="00E74299" w:rsidDel="00FD1F24">
                <w:rPr>
                  <w:sz w:val="22"/>
                  <w:szCs w:val="22"/>
                </w:rPr>
                <w:delText>Spring</w:delText>
              </w:r>
              <w:r w:rsidDel="00FD1F24">
                <w:rPr>
                  <w:sz w:val="22"/>
                  <w:szCs w:val="22"/>
                </w:rPr>
                <w:delText>, OSGI,</w:delText>
              </w:r>
            </w:del>
            <w:del w:id="61" w:author="Chandru, Prasad (Cognizant)" w:date="2017-06-20T15:37:00Z">
              <w:r w:rsidDel="004E779A">
                <w:rPr>
                  <w:sz w:val="22"/>
                  <w:szCs w:val="22"/>
                </w:rPr>
                <w:delText xml:space="preserve"> </w:delText>
              </w:r>
              <w:r w:rsidDel="004E779A">
                <w:rPr>
                  <w:sz w:val="22"/>
                  <w:szCs w:val="22"/>
                </w:rPr>
                <w:br/>
                <w:delText xml:space="preserve">                                                   </w:delText>
              </w:r>
            </w:del>
            <w:r>
              <w:rPr>
                <w:sz w:val="22"/>
                <w:szCs w:val="22"/>
              </w:rPr>
              <w:t>RESTful Web Services</w:t>
            </w:r>
            <w:ins w:id="62" w:author="Chandru, Prasad (Cognizant)" w:date="2017-06-20T15:39:00Z">
              <w:r>
                <w:rPr>
                  <w:sz w:val="22"/>
                  <w:szCs w:val="22"/>
                </w:rPr>
                <w:t>.</w:t>
              </w:r>
            </w:ins>
          </w:p>
          <w:p w14:paraId="6F17EB46" w14:textId="77777777" w:rsidR="00961A2A" w:rsidRPr="00E74299" w:rsidRDefault="00961A2A" w:rsidP="005F5448">
            <w:pPr>
              <w:pStyle w:val="NormalWeb"/>
              <w:spacing w:before="0" w:beforeAutospacing="0" w:after="0" w:afterAutospacing="0"/>
              <w:rPr>
                <w:sz w:val="22"/>
                <w:szCs w:val="22"/>
              </w:rPr>
            </w:pPr>
          </w:p>
          <w:p w14:paraId="03A9D55E" w14:textId="77777777" w:rsidR="00961A2A" w:rsidRPr="00E74299" w:rsidRDefault="00961A2A" w:rsidP="005F5448">
            <w:pPr>
              <w:pStyle w:val="NormalWeb"/>
              <w:spacing w:before="0" w:beforeAutospacing="0" w:after="0" w:afterAutospacing="0"/>
              <w:rPr>
                <w:sz w:val="22"/>
                <w:szCs w:val="22"/>
              </w:rPr>
            </w:pPr>
            <w:r w:rsidRPr="00E74299">
              <w:rPr>
                <w:rFonts w:ascii="Trebuchet MS" w:hAnsi="Trebuchet MS"/>
                <w:snapToGrid w:val="0"/>
                <w:kern w:val="28"/>
                <w:sz w:val="20"/>
                <w:szCs w:val="22"/>
              </w:rPr>
              <w:t xml:space="preserve">Databases   </w:t>
            </w:r>
            <w:r w:rsidRPr="00E74299">
              <w:rPr>
                <w:sz w:val="22"/>
                <w:szCs w:val="22"/>
              </w:rPr>
              <w:t xml:space="preserve">                              </w:t>
            </w:r>
            <w:r>
              <w:rPr>
                <w:sz w:val="22"/>
                <w:szCs w:val="22"/>
              </w:rPr>
              <w:t xml:space="preserve"> </w:t>
            </w:r>
            <w:r w:rsidRPr="00E74299">
              <w:rPr>
                <w:sz w:val="22"/>
                <w:szCs w:val="22"/>
              </w:rPr>
              <w:t>Oracle 10g, MySQL</w:t>
            </w:r>
          </w:p>
          <w:p w14:paraId="256B3138" w14:textId="77777777" w:rsidR="00961A2A" w:rsidRPr="00E74299" w:rsidRDefault="00961A2A" w:rsidP="005F5448">
            <w:pPr>
              <w:pStyle w:val="NormalWeb"/>
              <w:spacing w:before="0" w:beforeAutospacing="0" w:after="0" w:afterAutospacing="0"/>
              <w:rPr>
                <w:sz w:val="22"/>
                <w:szCs w:val="22"/>
              </w:rPr>
            </w:pPr>
          </w:p>
          <w:p w14:paraId="1C4C026B" w14:textId="77777777" w:rsidR="00961A2A" w:rsidRPr="00E74299" w:rsidRDefault="00961A2A" w:rsidP="005F5448">
            <w:pPr>
              <w:pStyle w:val="NormalWeb"/>
              <w:spacing w:before="0" w:beforeAutospacing="0" w:after="0" w:afterAutospacing="0"/>
              <w:rPr>
                <w:sz w:val="22"/>
                <w:szCs w:val="22"/>
              </w:rPr>
            </w:pPr>
            <w:r w:rsidRPr="00E74299">
              <w:rPr>
                <w:rFonts w:ascii="Trebuchet MS" w:hAnsi="Trebuchet MS"/>
                <w:snapToGrid w:val="0"/>
                <w:kern w:val="28"/>
                <w:sz w:val="20"/>
                <w:szCs w:val="22"/>
              </w:rPr>
              <w:t>Scripting Languages</w:t>
            </w:r>
            <w:r w:rsidRPr="00E74299">
              <w:rPr>
                <w:sz w:val="22"/>
                <w:szCs w:val="22"/>
              </w:rPr>
              <w:t xml:space="preserve">                  JavaScript, HTML, JQuery</w:t>
            </w:r>
            <w:r>
              <w:rPr>
                <w:sz w:val="22"/>
                <w:szCs w:val="22"/>
              </w:rPr>
              <w:t>, JSON</w:t>
            </w:r>
          </w:p>
          <w:p w14:paraId="2B058AE1" w14:textId="77777777" w:rsidR="00961A2A" w:rsidRPr="00E74299" w:rsidRDefault="00961A2A" w:rsidP="005F5448">
            <w:pPr>
              <w:pStyle w:val="NormalWeb"/>
              <w:spacing w:before="0" w:beforeAutospacing="0" w:after="0" w:afterAutospacing="0"/>
              <w:rPr>
                <w:sz w:val="22"/>
                <w:szCs w:val="22"/>
              </w:rPr>
            </w:pPr>
          </w:p>
          <w:p w14:paraId="0EADA292" w14:textId="77777777" w:rsidR="00961A2A" w:rsidRDefault="00961A2A" w:rsidP="005F5448">
            <w:pPr>
              <w:pStyle w:val="NormalWeb"/>
              <w:spacing w:before="0" w:beforeAutospacing="0" w:after="0" w:afterAutospacing="0"/>
              <w:rPr>
                <w:ins w:id="63" w:author="Chandru, Prasad (Cognizant)" w:date="2017-06-20T15:52:00Z"/>
                <w:sz w:val="22"/>
                <w:szCs w:val="22"/>
              </w:rPr>
            </w:pPr>
            <w:r w:rsidRPr="00E74299">
              <w:rPr>
                <w:rFonts w:ascii="Trebuchet MS" w:hAnsi="Trebuchet MS"/>
                <w:snapToGrid w:val="0"/>
                <w:kern w:val="28"/>
                <w:sz w:val="20"/>
                <w:szCs w:val="22"/>
              </w:rPr>
              <w:t>Application Servers</w:t>
            </w:r>
            <w:r w:rsidRPr="00E74299">
              <w:rPr>
                <w:sz w:val="22"/>
                <w:szCs w:val="22"/>
              </w:rPr>
              <w:t xml:space="preserve">      </w:t>
            </w:r>
            <w:r w:rsidRPr="00E74299">
              <w:rPr>
                <w:sz w:val="22"/>
                <w:szCs w:val="22"/>
              </w:rPr>
              <w:tab/>
              <w:t xml:space="preserve"> </w:t>
            </w:r>
            <w:r>
              <w:rPr>
                <w:sz w:val="22"/>
                <w:szCs w:val="22"/>
              </w:rPr>
              <w:t xml:space="preserve">          </w:t>
            </w:r>
            <w:del w:id="64" w:author="Chandru, Prasad (Cognizant)" w:date="2017-06-20T15:41:00Z">
              <w:r w:rsidRPr="00E74299" w:rsidDel="00B322D7">
                <w:rPr>
                  <w:sz w:val="22"/>
                  <w:szCs w:val="22"/>
                </w:rPr>
                <w:delText xml:space="preserve">Apache Tomcat, </w:delText>
              </w:r>
            </w:del>
            <w:ins w:id="65" w:author="Chandru, Prasad (Cognizant)" w:date="2017-06-20T15:41:00Z">
              <w:r>
                <w:rPr>
                  <w:sz w:val="22"/>
                  <w:szCs w:val="22"/>
                </w:rPr>
                <w:t xml:space="preserve"> Oracle </w:t>
              </w:r>
            </w:ins>
            <w:del w:id="66" w:author="Chandru, Prasad (Cognizant)" w:date="2017-06-20T15:41:00Z">
              <w:r w:rsidRPr="00E74299" w:rsidDel="00B322D7">
                <w:rPr>
                  <w:sz w:val="22"/>
                  <w:szCs w:val="22"/>
                </w:rPr>
                <w:delText xml:space="preserve">BEA </w:delText>
              </w:r>
            </w:del>
            <w:r w:rsidRPr="00E74299">
              <w:rPr>
                <w:sz w:val="22"/>
                <w:szCs w:val="22"/>
              </w:rPr>
              <w:t>Web logic</w:t>
            </w:r>
            <w:ins w:id="67" w:author="Chandru, Prasad (Cognizant)" w:date="2017-06-20T15:47:00Z">
              <w:r>
                <w:rPr>
                  <w:sz w:val="22"/>
                  <w:szCs w:val="22"/>
                </w:rPr>
                <w:t xml:space="preserve"> Server 11gR1(10.3.4)</w:t>
              </w:r>
            </w:ins>
          </w:p>
          <w:p w14:paraId="364283CC" w14:textId="77777777" w:rsidR="00961A2A" w:rsidRDefault="00961A2A" w:rsidP="005F5448">
            <w:pPr>
              <w:pStyle w:val="NormalWeb"/>
              <w:spacing w:before="0" w:beforeAutospacing="0" w:after="0" w:afterAutospacing="0"/>
              <w:rPr>
                <w:ins w:id="68" w:author="Chandru, Prasad (Cognizant)" w:date="2017-06-20T15:52:00Z"/>
                <w:sz w:val="22"/>
                <w:szCs w:val="22"/>
              </w:rPr>
            </w:pPr>
          </w:p>
          <w:p w14:paraId="30C6EAE6" w14:textId="77777777" w:rsidR="00961A2A" w:rsidRDefault="00961A2A" w:rsidP="005F5448">
            <w:pPr>
              <w:pStyle w:val="NormalWeb"/>
              <w:spacing w:before="0" w:beforeAutospacing="0" w:after="0" w:afterAutospacing="0"/>
              <w:rPr>
                <w:sz w:val="22"/>
                <w:szCs w:val="22"/>
              </w:rPr>
            </w:pPr>
            <w:ins w:id="69" w:author="Chandru, Prasad (Cognizant)" w:date="2017-06-20T15:52:00Z">
              <w:r>
                <w:rPr>
                  <w:rFonts w:ascii="Trebuchet MS" w:hAnsi="Trebuchet MS"/>
                  <w:snapToGrid w:val="0"/>
                  <w:kern w:val="28"/>
                  <w:sz w:val="20"/>
                  <w:szCs w:val="22"/>
                </w:rPr>
                <w:t xml:space="preserve">Web </w:t>
              </w:r>
              <w:r w:rsidRPr="00E74299">
                <w:rPr>
                  <w:rFonts w:ascii="Trebuchet MS" w:hAnsi="Trebuchet MS"/>
                  <w:snapToGrid w:val="0"/>
                  <w:kern w:val="28"/>
                  <w:sz w:val="20"/>
                  <w:szCs w:val="22"/>
                </w:rPr>
                <w:t>Server</w:t>
              </w:r>
              <w:r w:rsidRPr="00E74299">
                <w:rPr>
                  <w:sz w:val="22"/>
                  <w:szCs w:val="22"/>
                </w:rPr>
                <w:t xml:space="preserve">      </w:t>
              </w:r>
              <w:r>
                <w:rPr>
                  <w:sz w:val="22"/>
                  <w:szCs w:val="22"/>
                </w:rPr>
                <w:t xml:space="preserve">                          </w:t>
              </w:r>
            </w:ins>
            <w:ins w:id="70" w:author="Chandru, Prasad (Cognizant)" w:date="2017-06-20T15:54:00Z">
              <w:r w:rsidRPr="004A392A">
                <w:rPr>
                  <w:sz w:val="22"/>
                  <w:szCs w:val="22"/>
                </w:rPr>
                <w:t xml:space="preserve">Apache HTTP Server </w:t>
              </w:r>
              <w:r>
                <w:rPr>
                  <w:sz w:val="22"/>
                  <w:szCs w:val="22"/>
                </w:rPr>
                <w:t>2.2</w:t>
              </w:r>
            </w:ins>
            <w:del w:id="71" w:author="Chandru, Prasad (Cognizant)" w:date="2017-06-20T15:47:00Z">
              <w:r w:rsidRPr="00E74299" w:rsidDel="008D1AA0">
                <w:rPr>
                  <w:sz w:val="22"/>
                  <w:szCs w:val="22"/>
                </w:rPr>
                <w:tab/>
              </w:r>
            </w:del>
          </w:p>
          <w:p w14:paraId="5A2E3F76" w14:textId="77777777" w:rsidR="00961A2A" w:rsidRPr="00E74299" w:rsidRDefault="00961A2A" w:rsidP="005F5448">
            <w:pPr>
              <w:pStyle w:val="NormalWeb"/>
              <w:spacing w:before="0" w:beforeAutospacing="0" w:after="0" w:afterAutospacing="0"/>
              <w:rPr>
                <w:sz w:val="22"/>
                <w:szCs w:val="22"/>
              </w:rPr>
            </w:pPr>
          </w:p>
          <w:p w14:paraId="3B457DC4" w14:textId="77777777" w:rsidR="00961A2A" w:rsidRDefault="00961A2A" w:rsidP="005F5448">
            <w:pPr>
              <w:pStyle w:val="NormalWeb"/>
              <w:spacing w:before="0" w:beforeAutospacing="0" w:after="0" w:afterAutospacing="0"/>
              <w:rPr>
                <w:sz w:val="22"/>
                <w:szCs w:val="22"/>
              </w:rPr>
            </w:pPr>
            <w:r w:rsidRPr="00E74299">
              <w:rPr>
                <w:rFonts w:ascii="Trebuchet MS" w:hAnsi="Trebuchet MS"/>
                <w:snapToGrid w:val="0"/>
                <w:kern w:val="28"/>
                <w:sz w:val="20"/>
                <w:szCs w:val="22"/>
              </w:rPr>
              <w:t>Application</w:t>
            </w:r>
            <w:r>
              <w:rPr>
                <w:rFonts w:ascii="Trebuchet MS" w:hAnsi="Trebuchet MS"/>
                <w:snapToGrid w:val="0"/>
                <w:kern w:val="28"/>
                <w:sz w:val="20"/>
                <w:szCs w:val="22"/>
              </w:rPr>
              <w:t xml:space="preserve"> Tools</w:t>
            </w:r>
            <w:r w:rsidRPr="00E74299">
              <w:rPr>
                <w:sz w:val="22"/>
                <w:szCs w:val="22"/>
              </w:rPr>
              <w:t xml:space="preserve">    </w:t>
            </w:r>
            <w:r w:rsidRPr="00E74299">
              <w:rPr>
                <w:sz w:val="22"/>
                <w:szCs w:val="22"/>
              </w:rPr>
              <w:tab/>
              <w:t xml:space="preserve"> </w:t>
            </w:r>
            <w:r>
              <w:rPr>
                <w:sz w:val="22"/>
                <w:szCs w:val="22"/>
              </w:rPr>
              <w:t xml:space="preserve">          Putty, winSCP</w:t>
            </w:r>
          </w:p>
          <w:p w14:paraId="73F69141" w14:textId="77777777" w:rsidR="00961A2A" w:rsidRPr="00E74299" w:rsidRDefault="00961A2A" w:rsidP="005F5448">
            <w:pPr>
              <w:pStyle w:val="NormalWeb"/>
              <w:spacing w:before="0" w:beforeAutospacing="0" w:after="0" w:afterAutospacing="0"/>
              <w:rPr>
                <w:sz w:val="22"/>
                <w:szCs w:val="22"/>
              </w:rPr>
            </w:pPr>
            <w:r w:rsidRPr="00E74299">
              <w:rPr>
                <w:sz w:val="22"/>
                <w:szCs w:val="22"/>
              </w:rPr>
              <w:tab/>
            </w:r>
          </w:p>
          <w:p w14:paraId="552F6EA3" w14:textId="77777777" w:rsidR="00961A2A" w:rsidRPr="00E74299" w:rsidRDefault="00961A2A" w:rsidP="005F5448">
            <w:pPr>
              <w:pStyle w:val="NormalWeb"/>
              <w:spacing w:before="0" w:beforeAutospacing="0" w:after="0" w:afterAutospacing="0"/>
              <w:rPr>
                <w:sz w:val="22"/>
                <w:szCs w:val="22"/>
              </w:rPr>
            </w:pPr>
            <w:r w:rsidRPr="00E74299">
              <w:rPr>
                <w:rFonts w:ascii="Trebuchet MS" w:hAnsi="Trebuchet MS"/>
                <w:snapToGrid w:val="0"/>
                <w:kern w:val="28"/>
                <w:sz w:val="20"/>
                <w:szCs w:val="22"/>
              </w:rPr>
              <w:t>Source Control</w:t>
            </w:r>
            <w:r w:rsidRPr="00E74299">
              <w:rPr>
                <w:sz w:val="22"/>
                <w:szCs w:val="22"/>
              </w:rPr>
              <w:t xml:space="preserve">                          SVN </w:t>
            </w:r>
            <w:ins w:id="72" w:author="Chandru, Prasad (Cognizant)" w:date="2017-06-20T15:40:00Z">
              <w:r>
                <w:rPr>
                  <w:sz w:val="22"/>
                  <w:szCs w:val="22"/>
                </w:rPr>
                <w:t>1.7.0</w:t>
              </w:r>
            </w:ins>
            <w:del w:id="73" w:author="Chandru, Prasad (Cognizant)" w:date="2017-06-20T15:40:00Z">
              <w:r w:rsidRPr="00E74299" w:rsidDel="009B1294">
                <w:rPr>
                  <w:sz w:val="22"/>
                  <w:szCs w:val="22"/>
                </w:rPr>
                <w:delText>(sub version)</w:delText>
              </w:r>
            </w:del>
          </w:p>
          <w:p w14:paraId="17B43F28" w14:textId="77777777" w:rsidR="00961A2A" w:rsidRPr="00E74299" w:rsidRDefault="00961A2A" w:rsidP="005F5448">
            <w:pPr>
              <w:pStyle w:val="NormalWeb"/>
              <w:spacing w:before="0" w:beforeAutospacing="0" w:after="0" w:afterAutospacing="0"/>
              <w:rPr>
                <w:sz w:val="22"/>
                <w:szCs w:val="22"/>
              </w:rPr>
            </w:pPr>
          </w:p>
          <w:p w14:paraId="78E79022" w14:textId="77777777" w:rsidR="00961A2A" w:rsidRDefault="00961A2A" w:rsidP="005F5448">
            <w:pPr>
              <w:pStyle w:val="NormalWeb"/>
              <w:spacing w:before="0" w:beforeAutospacing="0" w:after="0" w:afterAutospacing="0"/>
              <w:rPr>
                <w:ins w:id="74" w:author="Chandru, Prasad (Cognizant)" w:date="2017-06-20T15:48:00Z"/>
                <w:sz w:val="22"/>
                <w:szCs w:val="22"/>
              </w:rPr>
            </w:pPr>
            <w:r w:rsidRPr="00E74299">
              <w:rPr>
                <w:rFonts w:ascii="Trebuchet MS" w:hAnsi="Trebuchet MS"/>
                <w:snapToGrid w:val="0"/>
                <w:kern w:val="28"/>
                <w:sz w:val="20"/>
                <w:szCs w:val="22"/>
              </w:rPr>
              <w:t>Operating System</w:t>
            </w:r>
            <w:r w:rsidRPr="00E74299">
              <w:rPr>
                <w:sz w:val="22"/>
                <w:szCs w:val="22"/>
              </w:rPr>
              <w:t xml:space="preserve">                     Windows XP/7</w:t>
            </w:r>
          </w:p>
          <w:p w14:paraId="669167CD" w14:textId="77777777" w:rsidR="00961A2A" w:rsidRDefault="00961A2A" w:rsidP="005F5448">
            <w:pPr>
              <w:pStyle w:val="NormalWeb"/>
              <w:spacing w:before="0" w:beforeAutospacing="0" w:after="0" w:afterAutospacing="0"/>
              <w:rPr>
                <w:ins w:id="75" w:author="Chandru, Prasad (Cognizant)" w:date="2017-06-20T15:48:00Z"/>
                <w:sz w:val="22"/>
                <w:szCs w:val="22"/>
              </w:rPr>
            </w:pPr>
          </w:p>
          <w:p w14:paraId="734822A0" w14:textId="77777777" w:rsidR="00961A2A" w:rsidDel="0079064E" w:rsidRDefault="00961A2A" w:rsidP="005F5448">
            <w:pPr>
              <w:pStyle w:val="NormalWeb"/>
              <w:spacing w:before="0" w:beforeAutospacing="0" w:after="0" w:afterAutospacing="0"/>
              <w:rPr>
                <w:ins w:id="76" w:author="Subramanian, Senthil Kumar (Cognizant)" w:date="2017-06-20T15:16:00Z"/>
                <w:del w:id="77" w:author="Chandru, Prasad (Cognizant)" w:date="2017-06-20T16:18:00Z"/>
                <w:sz w:val="22"/>
                <w:szCs w:val="22"/>
              </w:rPr>
            </w:pPr>
          </w:p>
          <w:p w14:paraId="31653755" w14:textId="77777777" w:rsidR="00961A2A" w:rsidRPr="00F56C2F" w:rsidRDefault="00961A2A" w:rsidP="005F5448">
            <w:pPr>
              <w:pStyle w:val="NormalWeb"/>
              <w:spacing w:before="0" w:beforeAutospacing="0" w:after="0" w:afterAutospacing="0"/>
              <w:rPr>
                <w:sz w:val="22"/>
                <w:szCs w:val="22"/>
              </w:rPr>
            </w:pPr>
          </w:p>
        </w:tc>
        <w:tc>
          <w:tcPr>
            <w:tcW w:w="2151" w:type="dxa"/>
          </w:tcPr>
          <w:p w14:paraId="13087E3D" w14:textId="77777777" w:rsidR="00961A2A" w:rsidRPr="003B4E6C" w:rsidRDefault="00961A2A" w:rsidP="005F5448">
            <w:pPr>
              <w:pStyle w:val="Cog-body"/>
              <w:ind w:left="0"/>
              <w:jc w:val="left"/>
              <w:rPr>
                <w:rFonts w:ascii="Times New Roman" w:hAnsi="Times New Roman"/>
                <w:color w:val="000000"/>
                <w:sz w:val="22"/>
                <w:szCs w:val="22"/>
              </w:rPr>
            </w:pPr>
          </w:p>
        </w:tc>
      </w:tr>
    </w:tbl>
    <w:p w14:paraId="6BE842C5" w14:textId="77777777" w:rsidR="009323FD" w:rsidRDefault="009323FD"/>
    <w:p w14:paraId="48565F79" w14:textId="77777777" w:rsidR="00961A2A" w:rsidRDefault="00961A2A"/>
    <w:tbl>
      <w:tblPr>
        <w:tblW w:w="9558" w:type="dxa"/>
        <w:tblLayout w:type="fixed"/>
        <w:tblLook w:val="0000" w:firstRow="0" w:lastRow="0" w:firstColumn="0" w:lastColumn="0" w:noHBand="0" w:noVBand="0"/>
      </w:tblPr>
      <w:tblGrid>
        <w:gridCol w:w="9558"/>
      </w:tblGrid>
      <w:tr w:rsidR="00961A2A" w:rsidRPr="006710B0" w14:paraId="028208AE" w14:textId="77777777" w:rsidTr="005F5448">
        <w:trPr>
          <w:cantSplit/>
        </w:trPr>
        <w:tc>
          <w:tcPr>
            <w:tcW w:w="9558" w:type="dxa"/>
            <w:shd w:val="clear" w:color="auto" w:fill="C6D9F1"/>
          </w:tcPr>
          <w:p w14:paraId="349991FB" w14:textId="77777777" w:rsidR="00961A2A" w:rsidRPr="006710B0" w:rsidRDefault="00961A2A" w:rsidP="005F5448">
            <w:pPr>
              <w:pStyle w:val="Cog-H3a"/>
              <w:rPr>
                <w:rFonts w:ascii="Trebuchet MS" w:hAnsi="Trebuchet MS"/>
                <w:color w:val="000000"/>
                <w:sz w:val="20"/>
              </w:rPr>
            </w:pPr>
            <w:r>
              <w:rPr>
                <w:rFonts w:ascii="Trebuchet MS" w:hAnsi="Trebuchet MS"/>
                <w:color w:val="000000"/>
                <w:sz w:val="20"/>
              </w:rPr>
              <w:t>Project Experience</w:t>
            </w:r>
          </w:p>
        </w:tc>
      </w:tr>
    </w:tbl>
    <w:p w14:paraId="33443E29" w14:textId="40B39AEF" w:rsidR="001F63D7" w:rsidRPr="00F15AF3" w:rsidRDefault="001F63D7" w:rsidP="001E570E">
      <w:pPr>
        <w:pStyle w:val="NormalWeb"/>
        <w:spacing w:before="0" w:beforeAutospacing="0" w:after="0" w:afterAutospacing="0"/>
        <w:rPr>
          <w:ins w:id="78" w:author="Chandru, Prasad (Cognizant)" w:date="2018-01-30T14:54:00Z"/>
          <w:rFonts w:ascii="Calibri" w:hAnsi="Calibri" w:cs="Calibri"/>
          <w:b/>
          <w:sz w:val="22"/>
          <w:szCs w:val="22"/>
          <w:u w:val="single"/>
        </w:rPr>
      </w:pPr>
      <w:ins w:id="79" w:author="Chandru, Prasad (Cognizant)" w:date="2018-01-30T14:54:00Z">
        <w:r>
          <w:rPr>
            <w:rFonts w:ascii="Calibri" w:hAnsi="Calibri" w:cs="Calibri"/>
            <w:b/>
            <w:sz w:val="22"/>
            <w:szCs w:val="22"/>
            <w:u w:val="single"/>
          </w:rPr>
          <w:t>1.</w:t>
        </w:r>
        <w:r w:rsidRPr="00F15AF3">
          <w:rPr>
            <w:rFonts w:ascii="Calibri" w:hAnsi="Calibri" w:cs="Calibri"/>
            <w:b/>
            <w:sz w:val="22"/>
            <w:szCs w:val="22"/>
            <w:u w:val="single"/>
          </w:rPr>
          <w:t xml:space="preserve"> Centrica Digital </w:t>
        </w:r>
        <w:r>
          <w:rPr>
            <w:rFonts w:ascii="Calibri" w:hAnsi="Calibri" w:cs="Calibri"/>
            <w:b/>
            <w:sz w:val="22"/>
            <w:szCs w:val="22"/>
            <w:u w:val="single"/>
          </w:rPr>
          <w:t>–</w:t>
        </w:r>
        <w:r w:rsidRPr="00F15AF3">
          <w:rPr>
            <w:rFonts w:ascii="Calibri" w:hAnsi="Calibri" w:cs="Calibri"/>
            <w:b/>
            <w:sz w:val="22"/>
            <w:szCs w:val="22"/>
            <w:u w:val="single"/>
          </w:rPr>
          <w:t xml:space="preserve"> MDS</w:t>
        </w:r>
      </w:ins>
      <w:ins w:id="80" w:author="Chandru, Prasad (Cognizant)" w:date="2018-01-30T14:55:00Z">
        <w:r w:rsidR="001E570E" w:rsidRPr="00F15AF3">
          <w:rPr>
            <w:rFonts w:ascii="Calibri" w:hAnsi="Calibri" w:cs="Calibri"/>
            <w:b/>
            <w:sz w:val="22"/>
            <w:szCs w:val="22"/>
            <w:u w:val="single"/>
          </w:rPr>
          <w:t xml:space="preserve"> </w:t>
        </w:r>
        <w:r w:rsidR="001E570E">
          <w:rPr>
            <w:rFonts w:ascii="Calibri" w:hAnsi="Calibri" w:cs="Calibri"/>
            <w:b/>
            <w:sz w:val="22"/>
            <w:szCs w:val="22"/>
            <w:u w:val="single"/>
          </w:rPr>
          <w:t>–</w:t>
        </w:r>
      </w:ins>
      <w:ins w:id="81" w:author="Chandru, Prasad (Cognizant)" w:date="2018-01-30T15:34:00Z">
        <w:r w:rsidR="00E80C89">
          <w:rPr>
            <w:rFonts w:ascii="Calibri" w:hAnsi="Calibri" w:cs="Calibri"/>
            <w:b/>
            <w:sz w:val="22"/>
            <w:szCs w:val="22"/>
            <w:u w:val="single"/>
          </w:rPr>
          <w:t xml:space="preserve"> Payment migration</w:t>
        </w:r>
      </w:ins>
    </w:p>
    <w:p w14:paraId="5C1169C2" w14:textId="77777777" w:rsidR="001F63D7" w:rsidRPr="003B4E6C" w:rsidRDefault="001F63D7" w:rsidP="001F63D7">
      <w:pPr>
        <w:rPr>
          <w:ins w:id="82" w:author="Chandru, Prasad (Cognizant)" w:date="2018-01-30T14:54:00Z"/>
          <w:sz w:val="22"/>
          <w:szCs w:val="22"/>
          <w:lang w:val="en"/>
        </w:rPr>
      </w:pPr>
      <w:ins w:id="83" w:author="Chandru, Prasad (Cognizant)" w:date="2018-01-30T14:54:00Z">
        <w:r w:rsidRPr="003B4E6C">
          <w:rPr>
            <w:sz w:val="22"/>
            <w:szCs w:val="22"/>
            <w:lang w:val="en"/>
          </w:rPr>
          <w:tab/>
        </w:r>
        <w:r w:rsidRPr="003B4E6C">
          <w:rPr>
            <w:sz w:val="22"/>
            <w:szCs w:val="22"/>
            <w:lang w:val="en"/>
          </w:rPr>
          <w:tab/>
        </w:r>
        <w:r w:rsidRPr="003B4E6C">
          <w:rPr>
            <w:sz w:val="22"/>
            <w:szCs w:val="22"/>
            <w:lang w:val="en"/>
          </w:rPr>
          <w:tab/>
        </w:r>
      </w:ins>
    </w:p>
    <w:p w14:paraId="23132087" w14:textId="77777777" w:rsidR="001F63D7" w:rsidRPr="003B4E6C" w:rsidRDefault="001F63D7" w:rsidP="001F63D7">
      <w:pPr>
        <w:pStyle w:val="ListParagraph"/>
        <w:numPr>
          <w:ilvl w:val="0"/>
          <w:numId w:val="3"/>
        </w:numPr>
        <w:rPr>
          <w:ins w:id="84" w:author="Chandru, Prasad (Cognizant)" w:date="2018-01-30T14:54:00Z"/>
          <w:rFonts w:ascii="Times New Roman" w:hAnsi="Times New Roman"/>
          <w:sz w:val="22"/>
          <w:szCs w:val="22"/>
          <w:lang w:val="en"/>
        </w:rPr>
      </w:pPr>
      <w:ins w:id="85" w:author="Chandru, Prasad (Cognizant)" w:date="2018-01-30T14:54:00Z">
        <w:r w:rsidRPr="003B4E6C">
          <w:rPr>
            <w:rFonts w:ascii="Times New Roman" w:hAnsi="Times New Roman"/>
            <w:sz w:val="22"/>
            <w:szCs w:val="22"/>
            <w:lang w:val="en"/>
          </w:rPr>
          <w:t xml:space="preserve">Client </w:t>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Pr>
            <w:rFonts w:ascii="Times New Roman" w:hAnsi="Times New Roman"/>
            <w:sz w:val="22"/>
            <w:szCs w:val="22"/>
            <w:lang w:val="en"/>
          </w:rPr>
          <w:t xml:space="preserve">  </w:t>
        </w:r>
        <w:r w:rsidRPr="003B4E6C">
          <w:rPr>
            <w:rFonts w:ascii="Times New Roman" w:hAnsi="Times New Roman"/>
            <w:sz w:val="22"/>
            <w:szCs w:val="22"/>
            <w:lang w:val="en"/>
          </w:rPr>
          <w:t xml:space="preserve">:  </w:t>
        </w:r>
        <w:r w:rsidRPr="00F15AF3">
          <w:rPr>
            <w:rFonts w:ascii="Times New Roman" w:hAnsi="Times New Roman"/>
            <w:sz w:val="22"/>
            <w:szCs w:val="22"/>
            <w:lang w:val="en"/>
          </w:rPr>
          <w:t>Centrica Plc</w:t>
        </w:r>
      </w:ins>
    </w:p>
    <w:p w14:paraId="2FD3A7D9" w14:textId="77777777" w:rsidR="001F63D7" w:rsidRPr="003B4E6C" w:rsidRDefault="001F63D7" w:rsidP="001F63D7">
      <w:pPr>
        <w:pStyle w:val="ListParagraph"/>
        <w:numPr>
          <w:ilvl w:val="0"/>
          <w:numId w:val="3"/>
        </w:numPr>
        <w:rPr>
          <w:ins w:id="86" w:author="Chandru, Prasad (Cognizant)" w:date="2018-01-30T14:54:00Z"/>
          <w:rFonts w:ascii="Times New Roman" w:hAnsi="Times New Roman"/>
          <w:sz w:val="22"/>
          <w:szCs w:val="22"/>
          <w:lang w:val="en"/>
        </w:rPr>
      </w:pPr>
      <w:ins w:id="87" w:author="Chandru, Prasad (Cognizant)" w:date="2018-01-30T14:54:00Z">
        <w:r w:rsidRPr="003B4E6C">
          <w:rPr>
            <w:rFonts w:ascii="Times New Roman" w:hAnsi="Times New Roman"/>
            <w:sz w:val="22"/>
            <w:szCs w:val="22"/>
            <w:lang w:val="en"/>
          </w:rPr>
          <w:t xml:space="preserve">Team Size </w:t>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Pr>
            <w:rFonts w:ascii="Times New Roman" w:hAnsi="Times New Roman"/>
            <w:sz w:val="22"/>
            <w:szCs w:val="22"/>
            <w:lang w:val="en"/>
          </w:rPr>
          <w:t xml:space="preserve"> 8</w:t>
        </w:r>
      </w:ins>
    </w:p>
    <w:p w14:paraId="65DAEA46" w14:textId="77777777" w:rsidR="001F63D7" w:rsidRPr="003B4E6C" w:rsidRDefault="001F63D7" w:rsidP="001F63D7">
      <w:pPr>
        <w:pStyle w:val="ListParagraph"/>
        <w:numPr>
          <w:ilvl w:val="0"/>
          <w:numId w:val="3"/>
        </w:numPr>
        <w:rPr>
          <w:ins w:id="88" w:author="Chandru, Prasad (Cognizant)" w:date="2018-01-30T14:54:00Z"/>
          <w:rFonts w:ascii="Times New Roman" w:hAnsi="Times New Roman"/>
          <w:sz w:val="22"/>
          <w:szCs w:val="22"/>
          <w:lang w:val="en"/>
        </w:rPr>
      </w:pPr>
      <w:ins w:id="89" w:author="Chandru, Prasad (Cognizant)" w:date="2018-01-30T14:54:00Z">
        <w:r w:rsidRPr="003B4E6C">
          <w:rPr>
            <w:rFonts w:ascii="Times New Roman" w:hAnsi="Times New Roman"/>
            <w:sz w:val="22"/>
            <w:szCs w:val="22"/>
            <w:lang w:val="en"/>
          </w:rPr>
          <w:t>Role</w:t>
        </w:r>
        <w:r w:rsidRPr="003B4E6C">
          <w:rPr>
            <w:rFonts w:ascii="Times New Roman" w:hAnsi="Times New Roman"/>
            <w:sz w:val="22"/>
            <w:szCs w:val="22"/>
            <w:lang w:val="en"/>
          </w:rPr>
          <w:tab/>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Pr>
            <w:rFonts w:ascii="Times New Roman" w:hAnsi="Times New Roman"/>
            <w:sz w:val="22"/>
            <w:szCs w:val="22"/>
            <w:lang w:val="en"/>
          </w:rPr>
          <w:t xml:space="preserve">Java </w:t>
        </w:r>
        <w:r w:rsidRPr="005F5448">
          <w:rPr>
            <w:rFonts w:ascii="Times New Roman" w:hAnsi="Times New Roman"/>
            <w:sz w:val="22"/>
            <w:szCs w:val="22"/>
            <w:lang w:val="en"/>
          </w:rPr>
          <w:t>Developer</w:t>
        </w:r>
        <w:r w:rsidRPr="003B4E6C" w:rsidDel="006B7D9A">
          <w:rPr>
            <w:rFonts w:ascii="Times New Roman" w:hAnsi="Times New Roman"/>
            <w:sz w:val="22"/>
            <w:szCs w:val="22"/>
            <w:lang w:val="en"/>
          </w:rPr>
          <w:t xml:space="preserve"> </w:t>
        </w:r>
      </w:ins>
    </w:p>
    <w:p w14:paraId="1A5A7359" w14:textId="77777777" w:rsidR="001F63D7" w:rsidRPr="003B4E6C" w:rsidRDefault="001F63D7" w:rsidP="001F63D7">
      <w:pPr>
        <w:pStyle w:val="ListParagraph"/>
        <w:numPr>
          <w:ilvl w:val="0"/>
          <w:numId w:val="3"/>
        </w:numPr>
        <w:spacing w:line="276" w:lineRule="auto"/>
        <w:jc w:val="both"/>
        <w:rPr>
          <w:ins w:id="90" w:author="Chandru, Prasad (Cognizant)" w:date="2018-01-30T14:54:00Z"/>
          <w:rFonts w:ascii="Times New Roman" w:hAnsi="Times New Roman"/>
          <w:sz w:val="22"/>
          <w:szCs w:val="22"/>
          <w:lang w:val="en"/>
        </w:rPr>
      </w:pPr>
      <w:ins w:id="91" w:author="Chandru, Prasad (Cognizant)" w:date="2018-01-30T14:54:00Z">
        <w:r w:rsidRPr="003B4E6C">
          <w:rPr>
            <w:rFonts w:ascii="Times New Roman" w:hAnsi="Times New Roman"/>
            <w:sz w:val="22"/>
            <w:szCs w:val="22"/>
            <w:lang w:val="en"/>
          </w:rPr>
          <w:t>Domain</w:t>
        </w:r>
        <w:r w:rsidRPr="003B4E6C">
          <w:rPr>
            <w:rFonts w:ascii="Times New Roman" w:hAnsi="Times New Roman"/>
            <w:sz w:val="22"/>
            <w:szCs w:val="22"/>
            <w:lang w:val="en"/>
          </w:rPr>
          <w:tab/>
        </w:r>
        <w:r w:rsidRPr="003B4E6C">
          <w:rPr>
            <w:rFonts w:ascii="Times New Roman" w:hAnsi="Times New Roman"/>
            <w:sz w:val="22"/>
            <w:szCs w:val="22"/>
            <w:lang w:val="en"/>
          </w:rPr>
          <w:tab/>
        </w:r>
        <w:r>
          <w:rPr>
            <w:rFonts w:ascii="Times New Roman" w:hAnsi="Times New Roman"/>
            <w:sz w:val="22"/>
            <w:szCs w:val="22"/>
            <w:lang w:val="en"/>
          </w:rPr>
          <w:t xml:space="preserve">             </w:t>
        </w:r>
        <w:r w:rsidRPr="003B4E6C">
          <w:rPr>
            <w:rFonts w:ascii="Times New Roman" w:hAnsi="Times New Roman"/>
            <w:sz w:val="22"/>
            <w:szCs w:val="22"/>
            <w:lang w:val="en"/>
          </w:rPr>
          <w:t xml:space="preserve">:  </w:t>
        </w:r>
        <w:r>
          <w:rPr>
            <w:rFonts w:ascii="Times New Roman" w:hAnsi="Times New Roman"/>
            <w:sz w:val="22"/>
            <w:szCs w:val="22"/>
            <w:lang w:val="en"/>
          </w:rPr>
          <w:t>Energy and</w:t>
        </w:r>
        <w:r w:rsidRPr="000F4365">
          <w:rPr>
            <w:rFonts w:ascii="Times New Roman" w:hAnsi="Times New Roman"/>
            <w:sz w:val="22"/>
            <w:szCs w:val="22"/>
            <w:lang w:val="en"/>
          </w:rPr>
          <w:t xml:space="preserve"> Utilities</w:t>
        </w:r>
      </w:ins>
    </w:p>
    <w:p w14:paraId="1B07D0BC" w14:textId="51913FD8" w:rsidR="001F63D7" w:rsidRPr="004F71F2" w:rsidRDefault="001F63D7" w:rsidP="001F63D7">
      <w:pPr>
        <w:pStyle w:val="ListParagraph"/>
        <w:numPr>
          <w:ilvl w:val="0"/>
          <w:numId w:val="3"/>
        </w:numPr>
        <w:spacing w:line="276" w:lineRule="auto"/>
        <w:jc w:val="both"/>
        <w:rPr>
          <w:ins w:id="92" w:author="Chandru, Prasad (Cognizant)" w:date="2018-01-30T14:54:00Z"/>
          <w:rFonts w:ascii="Times New Roman" w:hAnsi="Times New Roman"/>
          <w:sz w:val="22"/>
          <w:szCs w:val="22"/>
          <w:lang w:val="en"/>
        </w:rPr>
      </w:pPr>
      <w:ins w:id="93" w:author="Chandru, Prasad (Cognizant)" w:date="2018-01-30T14:54:00Z">
        <w:r w:rsidRPr="003B4E6C">
          <w:rPr>
            <w:rFonts w:ascii="Times New Roman" w:hAnsi="Times New Roman"/>
            <w:sz w:val="22"/>
            <w:szCs w:val="22"/>
            <w:lang w:val="en"/>
          </w:rPr>
          <w:t>Duration</w:t>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Pr>
            <w:rFonts w:ascii="Times New Roman" w:hAnsi="Times New Roman"/>
            <w:sz w:val="22"/>
            <w:szCs w:val="22"/>
            <w:lang w:val="en"/>
          </w:rPr>
          <w:t>July 2017</w:t>
        </w:r>
      </w:ins>
      <w:ins w:id="94" w:author="Chandru, Prasad (Cognizant)" w:date="2018-01-30T14:55:00Z">
        <w:r w:rsidR="001E570E">
          <w:rPr>
            <w:rFonts w:ascii="Times New Roman" w:hAnsi="Times New Roman"/>
            <w:sz w:val="22"/>
            <w:szCs w:val="22"/>
            <w:lang w:val="en"/>
          </w:rPr>
          <w:t xml:space="preserve"> to Till date</w:t>
        </w:r>
      </w:ins>
    </w:p>
    <w:p w14:paraId="15DF8701" w14:textId="77777777" w:rsidR="001F63D7" w:rsidRPr="005F5448" w:rsidRDefault="001F63D7" w:rsidP="001F63D7">
      <w:pPr>
        <w:pStyle w:val="Heading7"/>
        <w:rPr>
          <w:ins w:id="95" w:author="Chandru, Prasad (Cognizant)" w:date="2018-01-30T14:54:00Z"/>
          <w:snapToGrid/>
        </w:rPr>
      </w:pPr>
      <w:ins w:id="96" w:author="Chandru, Prasad (Cognizant)" w:date="2018-01-30T14:54:00Z">
        <w:r w:rsidRPr="006710B0">
          <w:rPr>
            <w:rFonts w:ascii="Trebuchet MS" w:hAnsi="Trebuchet MS" w:cs="Arial"/>
            <w:b/>
            <w:bCs/>
            <w:color w:val="000000"/>
          </w:rPr>
          <w:t>Project Description</w:t>
        </w:r>
      </w:ins>
    </w:p>
    <w:p w14:paraId="3B4AE883" w14:textId="5C01C550" w:rsidR="001F63D7" w:rsidRDefault="001F63D7" w:rsidP="001F63D7">
      <w:pPr>
        <w:pStyle w:val="BodyText"/>
        <w:keepNext w:val="0"/>
        <w:numPr>
          <w:ilvl w:val="0"/>
          <w:numId w:val="4"/>
        </w:numPr>
        <w:tabs>
          <w:tab w:val="clear" w:pos="540"/>
          <w:tab w:val="clear" w:pos="3420"/>
        </w:tabs>
        <w:suppressAutoHyphens/>
        <w:autoSpaceDE w:val="0"/>
        <w:autoSpaceDN w:val="0"/>
        <w:spacing w:before="50" w:after="50"/>
        <w:jc w:val="left"/>
        <w:rPr>
          <w:ins w:id="97" w:author="Chandru, Prasad (Cognizant)" w:date="2018-01-30T15:35:00Z"/>
          <w:snapToGrid/>
          <w:kern w:val="0"/>
          <w:sz w:val="22"/>
          <w:szCs w:val="22"/>
        </w:rPr>
      </w:pPr>
      <w:ins w:id="98" w:author="Chandru, Prasad (Cognizant)" w:date="2018-01-30T14:54:00Z">
        <w:r w:rsidRPr="005F5448">
          <w:rPr>
            <w:snapToGrid/>
            <w:kern w:val="0"/>
            <w:sz w:val="22"/>
            <w:szCs w:val="22"/>
          </w:rPr>
          <w:t>British Gas a website for creating online business account for various organizations and manages it with features such as submitting the meter read, bill payment, renewals, service and maintenance visit for their Gas and Electricity consumption.</w:t>
        </w:r>
      </w:ins>
    </w:p>
    <w:p w14:paraId="4AFB874C" w14:textId="50A479D6" w:rsidR="00FD5086" w:rsidRPr="005F5448" w:rsidRDefault="00FD5086" w:rsidP="001F63D7">
      <w:pPr>
        <w:pStyle w:val="BodyText"/>
        <w:keepNext w:val="0"/>
        <w:numPr>
          <w:ilvl w:val="0"/>
          <w:numId w:val="4"/>
        </w:numPr>
        <w:tabs>
          <w:tab w:val="clear" w:pos="540"/>
          <w:tab w:val="clear" w:pos="3420"/>
        </w:tabs>
        <w:suppressAutoHyphens/>
        <w:autoSpaceDE w:val="0"/>
        <w:autoSpaceDN w:val="0"/>
        <w:spacing w:before="50" w:after="50"/>
        <w:jc w:val="left"/>
        <w:rPr>
          <w:ins w:id="99" w:author="Chandru, Prasad (Cognizant)" w:date="2018-01-30T14:54:00Z"/>
          <w:snapToGrid/>
          <w:kern w:val="0"/>
          <w:sz w:val="22"/>
          <w:szCs w:val="22"/>
        </w:rPr>
      </w:pPr>
      <w:ins w:id="100" w:author="Chandru, Prasad (Cognizant)" w:date="2018-01-30T15:35:00Z">
        <w:r>
          <w:rPr>
            <w:snapToGrid/>
            <w:kern w:val="0"/>
            <w:sz w:val="22"/>
            <w:szCs w:val="22"/>
          </w:rPr>
          <w:t xml:space="preserve">Payment migration </w:t>
        </w:r>
      </w:ins>
      <w:ins w:id="101" w:author="Chandru, Prasad (Cognizant)" w:date="2018-01-30T16:05:00Z">
        <w:r w:rsidR="000759B2">
          <w:rPr>
            <w:snapToGrid/>
            <w:kern w:val="0"/>
            <w:sz w:val="22"/>
            <w:szCs w:val="22"/>
          </w:rPr>
          <w:t xml:space="preserve">is the migration of payment journey from old payment gateway to new payment gateway </w:t>
        </w:r>
      </w:ins>
      <w:ins w:id="102" w:author="Chandru, Prasad (Cognizant)" w:date="2018-01-30T16:03:00Z">
        <w:r w:rsidR="000759B2">
          <w:rPr>
            <w:snapToGrid/>
            <w:kern w:val="0"/>
            <w:sz w:val="22"/>
            <w:szCs w:val="22"/>
          </w:rPr>
          <w:t>which includes all the payment journeys in British Gas website</w:t>
        </w:r>
      </w:ins>
      <w:ins w:id="103" w:author="Chandru, Prasad (Cognizant)" w:date="2018-01-30T16:04:00Z">
        <w:r w:rsidR="000759B2">
          <w:rPr>
            <w:snapToGrid/>
            <w:kern w:val="0"/>
            <w:sz w:val="22"/>
            <w:szCs w:val="22"/>
          </w:rPr>
          <w:t>.</w:t>
        </w:r>
      </w:ins>
    </w:p>
    <w:p w14:paraId="43C6B771" w14:textId="77777777" w:rsidR="001F63D7" w:rsidRPr="003D5389" w:rsidRDefault="001F63D7" w:rsidP="001F63D7">
      <w:pPr>
        <w:pStyle w:val="Heading5"/>
        <w:rPr>
          <w:ins w:id="104" w:author="Chandru, Prasad (Cognizant)" w:date="2018-01-30T14:54:00Z"/>
          <w:i/>
        </w:rPr>
      </w:pPr>
      <w:ins w:id="105" w:author="Chandru, Prasad (Cognizant)" w:date="2018-01-30T14:54:00Z">
        <w:r w:rsidRPr="003D5389">
          <w:rPr>
            <w:rFonts w:ascii="Trebuchet MS" w:hAnsi="Trebuchet MS" w:cs="Arial"/>
            <w:color w:val="000000"/>
          </w:rPr>
          <w:t>Role and Responsibilities</w:t>
        </w:r>
      </w:ins>
    </w:p>
    <w:p w14:paraId="39783953" w14:textId="3F0B69DB" w:rsidR="001F63D7" w:rsidRPr="00993C7F" w:rsidRDefault="001F63D7" w:rsidP="001F63D7">
      <w:pPr>
        <w:pStyle w:val="BodyText"/>
        <w:keepNext w:val="0"/>
        <w:numPr>
          <w:ilvl w:val="0"/>
          <w:numId w:val="4"/>
        </w:numPr>
        <w:tabs>
          <w:tab w:val="clear" w:pos="540"/>
          <w:tab w:val="clear" w:pos="3420"/>
        </w:tabs>
        <w:suppressAutoHyphens/>
        <w:autoSpaceDE w:val="0"/>
        <w:autoSpaceDN w:val="0"/>
        <w:spacing w:before="50" w:after="50"/>
        <w:jc w:val="left"/>
        <w:rPr>
          <w:ins w:id="106" w:author="Chandru, Prasad (Cognizant)" w:date="2018-01-30T14:54:00Z"/>
          <w:snapToGrid/>
          <w:kern w:val="0"/>
          <w:sz w:val="22"/>
          <w:szCs w:val="22"/>
        </w:rPr>
      </w:pPr>
      <w:ins w:id="107" w:author="Chandru, Prasad (Cognizant)" w:date="2018-01-30T14:54:00Z">
        <w:r>
          <w:rPr>
            <w:snapToGrid/>
            <w:kern w:val="0"/>
            <w:sz w:val="22"/>
            <w:szCs w:val="22"/>
          </w:rPr>
          <w:t xml:space="preserve">I have </w:t>
        </w:r>
      </w:ins>
      <w:ins w:id="108" w:author="Chandru, Prasad (Cognizant)" w:date="2018-01-30T16:06:00Z">
        <w:r w:rsidR="004F515B">
          <w:rPr>
            <w:snapToGrid/>
            <w:kern w:val="0"/>
            <w:sz w:val="22"/>
            <w:szCs w:val="22"/>
          </w:rPr>
          <w:t xml:space="preserve">developed the end to end payment journey which adds </w:t>
        </w:r>
      </w:ins>
      <w:ins w:id="109" w:author="Chandru, Prasad (Cognizant)" w:date="2018-01-30T16:07:00Z">
        <w:r w:rsidR="004F515B">
          <w:rPr>
            <w:snapToGrid/>
            <w:kern w:val="0"/>
            <w:sz w:val="22"/>
            <w:szCs w:val="22"/>
          </w:rPr>
          <w:t>all the majo</w:t>
        </w:r>
        <w:r w:rsidR="000E6D8F">
          <w:rPr>
            <w:snapToGrid/>
            <w:kern w:val="0"/>
            <w:sz w:val="22"/>
            <w:szCs w:val="22"/>
          </w:rPr>
          <w:t xml:space="preserve">r payment journey </w:t>
        </w:r>
      </w:ins>
      <w:ins w:id="110" w:author="Chandru, Prasad (Cognizant)" w:date="2018-01-30T16:16:00Z">
        <w:r w:rsidR="000E6D8F">
          <w:rPr>
            <w:snapToGrid/>
            <w:kern w:val="0"/>
            <w:sz w:val="22"/>
            <w:szCs w:val="22"/>
          </w:rPr>
          <w:t>functionalities</w:t>
        </w:r>
      </w:ins>
      <w:ins w:id="111" w:author="Chandru, Prasad (Cognizant)" w:date="2018-01-30T16:07:00Z">
        <w:r w:rsidR="000E6D8F">
          <w:rPr>
            <w:snapToGrid/>
            <w:kern w:val="0"/>
            <w:sz w:val="22"/>
            <w:szCs w:val="22"/>
          </w:rPr>
          <w:t xml:space="preserve">. </w:t>
        </w:r>
      </w:ins>
    </w:p>
    <w:p w14:paraId="543C05BC" w14:textId="77777777" w:rsidR="001F63D7" w:rsidRDefault="001F63D7" w:rsidP="001F63D7">
      <w:pPr>
        <w:pStyle w:val="BodyText"/>
        <w:keepNext w:val="0"/>
        <w:numPr>
          <w:ilvl w:val="0"/>
          <w:numId w:val="4"/>
        </w:numPr>
        <w:tabs>
          <w:tab w:val="clear" w:pos="540"/>
          <w:tab w:val="clear" w:pos="3420"/>
        </w:tabs>
        <w:suppressAutoHyphens/>
        <w:autoSpaceDE w:val="0"/>
        <w:autoSpaceDN w:val="0"/>
        <w:spacing w:before="50" w:after="50"/>
        <w:jc w:val="left"/>
        <w:rPr>
          <w:ins w:id="112" w:author="Chandru, Prasad (Cognizant)" w:date="2018-01-30T14:54:00Z"/>
          <w:snapToGrid/>
          <w:kern w:val="0"/>
          <w:sz w:val="22"/>
          <w:szCs w:val="22"/>
        </w:rPr>
      </w:pPr>
      <w:ins w:id="113" w:author="Chandru, Prasad (Cognizant)" w:date="2018-01-30T14:54:00Z">
        <w:r>
          <w:rPr>
            <w:snapToGrid/>
            <w:kern w:val="0"/>
            <w:sz w:val="22"/>
            <w:szCs w:val="22"/>
          </w:rPr>
          <w:t>Unit tested the code and supported in ST phase as well as in UAT phase.</w:t>
        </w:r>
      </w:ins>
    </w:p>
    <w:p w14:paraId="4690922A" w14:textId="77777777" w:rsidR="001F63D7" w:rsidRDefault="001F63D7" w:rsidP="00961A2A">
      <w:pPr>
        <w:pStyle w:val="NormalWeb"/>
        <w:spacing w:before="0" w:beforeAutospacing="0" w:after="0" w:afterAutospacing="0"/>
        <w:rPr>
          <w:ins w:id="114" w:author="Chandru, Prasad (Cognizant)" w:date="2018-01-30T14:54:00Z"/>
          <w:rFonts w:ascii="Trebuchet MS" w:hAnsi="Trebuchet MS" w:cs="Arial"/>
          <w:b/>
          <w:bCs/>
          <w:color w:val="000000"/>
          <w:sz w:val="20"/>
          <w:szCs w:val="20"/>
          <w:u w:val="single"/>
        </w:rPr>
      </w:pPr>
    </w:p>
    <w:p w14:paraId="51939B0E" w14:textId="59EBCFD2" w:rsidR="00961A2A" w:rsidDel="00806EC2" w:rsidRDefault="00961A2A" w:rsidP="00D223B4">
      <w:pPr>
        <w:pStyle w:val="NormalWeb"/>
        <w:spacing w:before="0" w:beforeAutospacing="0" w:after="0" w:afterAutospacing="0"/>
        <w:rPr>
          <w:del w:id="115" w:author="Chandru, Prasad (Cognizant)" w:date="2018-01-29T20:43:00Z"/>
          <w:rFonts w:ascii="Calibri" w:hAnsi="Calibri" w:cs="Calibri"/>
          <w:b/>
          <w:sz w:val="22"/>
          <w:szCs w:val="22"/>
          <w:u w:val="single"/>
        </w:rPr>
      </w:pPr>
      <w:del w:id="116" w:author="Chandru, Prasad (Cognizant)" w:date="2018-01-29T20:43:00Z">
        <w:r w:rsidRPr="005527B4" w:rsidDel="00806EC2">
          <w:rPr>
            <w:rFonts w:ascii="Trebuchet MS" w:hAnsi="Trebuchet MS" w:cs="Arial"/>
            <w:b/>
            <w:bCs/>
            <w:color w:val="000000"/>
            <w:sz w:val="20"/>
            <w:szCs w:val="20"/>
            <w:u w:val="single"/>
          </w:rPr>
          <w:delText xml:space="preserve"> </w:delText>
        </w:r>
        <w:r w:rsidDel="00806EC2">
          <w:rPr>
            <w:rFonts w:ascii="Calibri" w:hAnsi="Calibri" w:cs="Calibri"/>
            <w:b/>
            <w:sz w:val="22"/>
            <w:szCs w:val="22"/>
            <w:u w:val="single"/>
          </w:rPr>
          <w:delText>1.</w:delText>
        </w:r>
        <w:r w:rsidRPr="002A3A6D" w:rsidDel="00806EC2">
          <w:rPr>
            <w:rFonts w:ascii="Calibri" w:hAnsi="Calibri" w:cs="Calibri"/>
            <w:b/>
            <w:sz w:val="22"/>
            <w:szCs w:val="22"/>
            <w:u w:val="single"/>
          </w:rPr>
          <w:delText xml:space="preserve"> SOTP-AD Migrate Digital</w:delText>
        </w:r>
      </w:del>
    </w:p>
    <w:p w14:paraId="26B0497F" w14:textId="11D40B00" w:rsidR="00961A2A" w:rsidDel="00806EC2" w:rsidRDefault="00961A2A" w:rsidP="00456BE5">
      <w:pPr>
        <w:pStyle w:val="NormalWeb"/>
        <w:spacing w:before="0" w:beforeAutospacing="0" w:after="0" w:afterAutospacing="0"/>
        <w:rPr>
          <w:del w:id="117" w:author="Chandru, Prasad (Cognizant)" w:date="2018-01-29T20:43:00Z"/>
          <w:rFonts w:ascii="Calibri" w:hAnsi="Calibri" w:cs="Calibri"/>
          <w:b/>
          <w:sz w:val="22"/>
          <w:szCs w:val="22"/>
          <w:u w:val="single"/>
        </w:rPr>
      </w:pPr>
    </w:p>
    <w:p w14:paraId="54005CB6" w14:textId="117BC5CB" w:rsidR="00961A2A" w:rsidRPr="003B4E6C" w:rsidDel="00806EC2" w:rsidRDefault="00961A2A" w:rsidP="00806EC2">
      <w:pPr>
        <w:pStyle w:val="ListParagraph"/>
        <w:ind w:left="0"/>
        <w:rPr>
          <w:del w:id="118" w:author="Chandru, Prasad (Cognizant)" w:date="2018-01-29T20:43:00Z"/>
          <w:rFonts w:ascii="Times New Roman" w:hAnsi="Times New Roman"/>
          <w:sz w:val="22"/>
          <w:szCs w:val="22"/>
          <w:lang w:val="en"/>
        </w:rPr>
        <w:pPrChange w:id="119" w:author="Chandru, Prasad (Cognizant)" w:date="2018-01-29T20:43:00Z">
          <w:pPr>
            <w:pStyle w:val="ListParagraph"/>
            <w:numPr>
              <w:numId w:val="3"/>
            </w:numPr>
            <w:ind w:hanging="360"/>
          </w:pPr>
        </w:pPrChange>
      </w:pPr>
      <w:del w:id="120" w:author="Chandru, Prasad (Cognizant)" w:date="2018-01-29T20:43:00Z">
        <w:r w:rsidRPr="003B4E6C" w:rsidDel="00806EC2">
          <w:rPr>
            <w:rFonts w:ascii="Times New Roman" w:hAnsi="Times New Roman"/>
            <w:sz w:val="22"/>
            <w:szCs w:val="22"/>
            <w:lang w:val="en"/>
          </w:rPr>
          <w:delText xml:space="preserve">Client </w:delText>
        </w:r>
        <w:r w:rsidRPr="003B4E6C" w:rsidDel="00806EC2">
          <w:rPr>
            <w:rFonts w:ascii="Times New Roman" w:hAnsi="Times New Roman"/>
            <w:sz w:val="22"/>
            <w:szCs w:val="22"/>
            <w:lang w:val="en"/>
          </w:rPr>
          <w:tab/>
        </w:r>
        <w:r w:rsidRPr="003B4E6C" w:rsidDel="00806EC2">
          <w:rPr>
            <w:rFonts w:ascii="Times New Roman" w:hAnsi="Times New Roman"/>
            <w:sz w:val="22"/>
            <w:szCs w:val="22"/>
            <w:lang w:val="en"/>
          </w:rPr>
          <w:tab/>
          <w:delText xml:space="preserve">           </w:delText>
        </w:r>
        <w:r w:rsidDel="00806EC2">
          <w:rPr>
            <w:rFonts w:ascii="Times New Roman" w:hAnsi="Times New Roman"/>
            <w:sz w:val="22"/>
            <w:szCs w:val="22"/>
            <w:lang w:val="en"/>
          </w:rPr>
          <w:delText xml:space="preserve">  </w:delText>
        </w:r>
        <w:r w:rsidRPr="003B4E6C" w:rsidDel="00806EC2">
          <w:rPr>
            <w:rFonts w:ascii="Times New Roman" w:hAnsi="Times New Roman"/>
            <w:sz w:val="22"/>
            <w:szCs w:val="22"/>
            <w:lang w:val="en"/>
          </w:rPr>
          <w:delText xml:space="preserve">:  </w:delText>
        </w:r>
        <w:r w:rsidRPr="00F15AF3" w:rsidDel="00806EC2">
          <w:rPr>
            <w:rFonts w:ascii="Times New Roman" w:hAnsi="Times New Roman"/>
            <w:sz w:val="22"/>
            <w:szCs w:val="22"/>
            <w:lang w:val="en"/>
          </w:rPr>
          <w:delText>Centrica Plc</w:delText>
        </w:r>
      </w:del>
    </w:p>
    <w:p w14:paraId="2CF18836" w14:textId="49DC5144" w:rsidR="00961A2A" w:rsidRPr="003B4E6C" w:rsidDel="00806EC2" w:rsidRDefault="00961A2A" w:rsidP="00806EC2">
      <w:pPr>
        <w:pStyle w:val="ListParagraph"/>
        <w:ind w:left="0"/>
        <w:rPr>
          <w:del w:id="121" w:author="Chandru, Prasad (Cognizant)" w:date="2018-01-29T20:43:00Z"/>
          <w:rFonts w:ascii="Times New Roman" w:hAnsi="Times New Roman"/>
          <w:sz w:val="22"/>
          <w:szCs w:val="22"/>
          <w:lang w:val="en"/>
        </w:rPr>
        <w:pPrChange w:id="122" w:author="Chandru, Prasad (Cognizant)" w:date="2018-01-29T20:43:00Z">
          <w:pPr>
            <w:pStyle w:val="ListParagraph"/>
            <w:numPr>
              <w:numId w:val="3"/>
            </w:numPr>
            <w:ind w:hanging="360"/>
          </w:pPr>
        </w:pPrChange>
      </w:pPr>
      <w:del w:id="123" w:author="Chandru, Prasad (Cognizant)" w:date="2018-01-29T20:43:00Z">
        <w:r w:rsidRPr="003B4E6C" w:rsidDel="00806EC2">
          <w:rPr>
            <w:rFonts w:ascii="Times New Roman" w:hAnsi="Times New Roman"/>
            <w:sz w:val="22"/>
            <w:szCs w:val="22"/>
            <w:lang w:val="en"/>
          </w:rPr>
          <w:delText xml:space="preserve">Team Size </w:delText>
        </w:r>
        <w:r w:rsidRPr="003B4E6C" w:rsidDel="00806EC2">
          <w:rPr>
            <w:rFonts w:ascii="Times New Roman" w:hAnsi="Times New Roman"/>
            <w:sz w:val="22"/>
            <w:szCs w:val="22"/>
            <w:lang w:val="en"/>
          </w:rPr>
          <w:tab/>
        </w:r>
        <w:r w:rsidRPr="003B4E6C" w:rsidDel="00806EC2">
          <w:rPr>
            <w:rFonts w:ascii="Times New Roman" w:hAnsi="Times New Roman"/>
            <w:sz w:val="22"/>
            <w:szCs w:val="22"/>
            <w:lang w:val="en"/>
          </w:rPr>
          <w:tab/>
          <w:delText xml:space="preserve">: </w:delText>
        </w:r>
        <w:r w:rsidDel="00806EC2">
          <w:rPr>
            <w:rFonts w:ascii="Times New Roman" w:hAnsi="Times New Roman"/>
            <w:sz w:val="22"/>
            <w:szCs w:val="22"/>
            <w:lang w:val="en"/>
          </w:rPr>
          <w:delText>7</w:delText>
        </w:r>
      </w:del>
    </w:p>
    <w:p w14:paraId="49034E24" w14:textId="2D27E217" w:rsidR="00961A2A" w:rsidRPr="003B4E6C" w:rsidDel="00806EC2" w:rsidRDefault="00961A2A" w:rsidP="00806EC2">
      <w:pPr>
        <w:pStyle w:val="ListParagraph"/>
        <w:ind w:left="0"/>
        <w:rPr>
          <w:del w:id="124" w:author="Chandru, Prasad (Cognizant)" w:date="2018-01-29T20:43:00Z"/>
          <w:rFonts w:ascii="Times New Roman" w:hAnsi="Times New Roman"/>
          <w:sz w:val="22"/>
          <w:szCs w:val="22"/>
          <w:lang w:val="en"/>
        </w:rPr>
        <w:pPrChange w:id="125" w:author="Chandru, Prasad (Cognizant)" w:date="2018-01-29T20:43:00Z">
          <w:pPr>
            <w:pStyle w:val="ListParagraph"/>
            <w:numPr>
              <w:numId w:val="3"/>
            </w:numPr>
            <w:ind w:hanging="360"/>
          </w:pPr>
        </w:pPrChange>
      </w:pPr>
      <w:del w:id="126" w:author="Chandru, Prasad (Cognizant)" w:date="2018-01-29T20:43:00Z">
        <w:r w:rsidRPr="003B4E6C" w:rsidDel="00806EC2">
          <w:rPr>
            <w:rFonts w:ascii="Times New Roman" w:hAnsi="Times New Roman"/>
            <w:sz w:val="22"/>
            <w:szCs w:val="22"/>
            <w:lang w:val="en"/>
          </w:rPr>
          <w:delText>Role</w:delText>
        </w:r>
        <w:r w:rsidRPr="003B4E6C" w:rsidDel="00806EC2">
          <w:rPr>
            <w:rFonts w:ascii="Times New Roman" w:hAnsi="Times New Roman"/>
            <w:sz w:val="22"/>
            <w:szCs w:val="22"/>
            <w:lang w:val="en"/>
          </w:rPr>
          <w:tab/>
        </w:r>
        <w:r w:rsidRPr="003B4E6C" w:rsidDel="00806EC2">
          <w:rPr>
            <w:rFonts w:ascii="Times New Roman" w:hAnsi="Times New Roman"/>
            <w:sz w:val="22"/>
            <w:szCs w:val="22"/>
            <w:lang w:val="en"/>
          </w:rPr>
          <w:tab/>
        </w:r>
        <w:r w:rsidRPr="003B4E6C" w:rsidDel="00806EC2">
          <w:rPr>
            <w:rFonts w:ascii="Times New Roman" w:hAnsi="Times New Roman"/>
            <w:sz w:val="22"/>
            <w:szCs w:val="22"/>
            <w:lang w:val="en"/>
          </w:rPr>
          <w:tab/>
          <w:delText xml:space="preserve">:  </w:delText>
        </w:r>
      </w:del>
      <w:del w:id="127" w:author="Chandru, Prasad (Cognizant)" w:date="2017-06-20T15:48:00Z">
        <w:r w:rsidRPr="003B4E6C" w:rsidDel="002B4ECC">
          <w:rPr>
            <w:rFonts w:ascii="Times New Roman" w:hAnsi="Times New Roman"/>
            <w:sz w:val="22"/>
            <w:szCs w:val="22"/>
            <w:lang w:val="en"/>
          </w:rPr>
          <w:delText>Programmer</w:delText>
        </w:r>
        <w:r w:rsidDel="002B4ECC">
          <w:rPr>
            <w:rFonts w:ascii="Times New Roman" w:hAnsi="Times New Roman"/>
            <w:sz w:val="22"/>
            <w:szCs w:val="22"/>
            <w:lang w:val="en"/>
          </w:rPr>
          <w:delText xml:space="preserve"> Analyst</w:delText>
        </w:r>
      </w:del>
    </w:p>
    <w:p w14:paraId="1ED9A2B5" w14:textId="5D928ACA" w:rsidR="00961A2A" w:rsidRPr="003B4E6C" w:rsidDel="00806EC2" w:rsidRDefault="00961A2A" w:rsidP="00806EC2">
      <w:pPr>
        <w:pStyle w:val="ListParagraph"/>
        <w:spacing w:line="276" w:lineRule="auto"/>
        <w:ind w:left="0"/>
        <w:jc w:val="both"/>
        <w:rPr>
          <w:del w:id="128" w:author="Chandru, Prasad (Cognizant)" w:date="2018-01-29T20:43:00Z"/>
          <w:rFonts w:ascii="Times New Roman" w:hAnsi="Times New Roman"/>
          <w:sz w:val="22"/>
          <w:szCs w:val="22"/>
          <w:lang w:val="en"/>
        </w:rPr>
        <w:pPrChange w:id="129" w:author="Chandru, Prasad (Cognizant)" w:date="2018-01-29T20:43:00Z">
          <w:pPr>
            <w:pStyle w:val="ListParagraph"/>
            <w:numPr>
              <w:numId w:val="3"/>
            </w:numPr>
            <w:spacing w:line="276" w:lineRule="auto"/>
            <w:ind w:hanging="360"/>
            <w:jc w:val="both"/>
          </w:pPr>
        </w:pPrChange>
      </w:pPr>
      <w:del w:id="130" w:author="Chandru, Prasad (Cognizant)" w:date="2018-01-29T20:43:00Z">
        <w:r w:rsidRPr="003B4E6C" w:rsidDel="00806EC2">
          <w:rPr>
            <w:rFonts w:ascii="Times New Roman" w:hAnsi="Times New Roman"/>
            <w:sz w:val="22"/>
            <w:szCs w:val="22"/>
            <w:lang w:val="en"/>
          </w:rPr>
          <w:delText>Domain</w:delText>
        </w:r>
        <w:r w:rsidRPr="003B4E6C" w:rsidDel="00806EC2">
          <w:rPr>
            <w:rFonts w:ascii="Times New Roman" w:hAnsi="Times New Roman"/>
            <w:sz w:val="22"/>
            <w:szCs w:val="22"/>
            <w:lang w:val="en"/>
          </w:rPr>
          <w:tab/>
        </w:r>
        <w:r w:rsidRPr="003B4E6C" w:rsidDel="00806EC2">
          <w:rPr>
            <w:rFonts w:ascii="Times New Roman" w:hAnsi="Times New Roman"/>
            <w:sz w:val="22"/>
            <w:szCs w:val="22"/>
            <w:lang w:val="en"/>
          </w:rPr>
          <w:tab/>
        </w:r>
        <w:r w:rsidDel="00806EC2">
          <w:rPr>
            <w:rFonts w:ascii="Times New Roman" w:hAnsi="Times New Roman"/>
            <w:sz w:val="22"/>
            <w:szCs w:val="22"/>
            <w:lang w:val="en"/>
          </w:rPr>
          <w:delText xml:space="preserve">             </w:delText>
        </w:r>
        <w:r w:rsidRPr="003B4E6C" w:rsidDel="00806EC2">
          <w:rPr>
            <w:rFonts w:ascii="Times New Roman" w:hAnsi="Times New Roman"/>
            <w:sz w:val="22"/>
            <w:szCs w:val="22"/>
            <w:lang w:val="en"/>
          </w:rPr>
          <w:delText xml:space="preserve">:  </w:delText>
        </w:r>
        <w:r w:rsidDel="00806EC2">
          <w:rPr>
            <w:rFonts w:ascii="Times New Roman" w:hAnsi="Times New Roman"/>
            <w:sz w:val="22"/>
            <w:szCs w:val="22"/>
            <w:lang w:val="en"/>
          </w:rPr>
          <w:delText>Energy and</w:delText>
        </w:r>
        <w:r w:rsidRPr="000F4365" w:rsidDel="00806EC2">
          <w:rPr>
            <w:rFonts w:ascii="Times New Roman" w:hAnsi="Times New Roman"/>
            <w:sz w:val="22"/>
            <w:szCs w:val="22"/>
            <w:lang w:val="en"/>
          </w:rPr>
          <w:delText xml:space="preserve"> Utilities</w:delText>
        </w:r>
      </w:del>
    </w:p>
    <w:p w14:paraId="1E43B540" w14:textId="7C5BA676" w:rsidR="00961A2A" w:rsidRPr="00E363F7" w:rsidDel="00806EC2" w:rsidRDefault="00961A2A" w:rsidP="00806EC2">
      <w:pPr>
        <w:pStyle w:val="ListParagraph"/>
        <w:spacing w:line="276" w:lineRule="auto"/>
        <w:ind w:left="0"/>
        <w:jc w:val="both"/>
        <w:rPr>
          <w:del w:id="131" w:author="Chandru, Prasad (Cognizant)" w:date="2018-01-29T20:43:00Z"/>
          <w:rFonts w:ascii="Times New Roman" w:hAnsi="Times New Roman"/>
          <w:sz w:val="22"/>
          <w:szCs w:val="22"/>
          <w:lang w:val="en"/>
        </w:rPr>
        <w:pPrChange w:id="132" w:author="Chandru, Prasad (Cognizant)" w:date="2018-01-29T20:43:00Z">
          <w:pPr>
            <w:pStyle w:val="ListParagraph"/>
            <w:numPr>
              <w:numId w:val="3"/>
            </w:numPr>
            <w:spacing w:line="276" w:lineRule="auto"/>
            <w:ind w:hanging="360"/>
            <w:jc w:val="both"/>
          </w:pPr>
        </w:pPrChange>
      </w:pPr>
      <w:del w:id="133" w:author="Chandru, Prasad (Cognizant)" w:date="2018-01-29T20:43:00Z">
        <w:r w:rsidRPr="003B4E6C" w:rsidDel="00806EC2">
          <w:rPr>
            <w:rFonts w:ascii="Times New Roman" w:hAnsi="Times New Roman"/>
            <w:sz w:val="22"/>
            <w:szCs w:val="22"/>
            <w:lang w:val="en"/>
          </w:rPr>
          <w:delText>Duration</w:delText>
        </w:r>
        <w:r w:rsidRPr="003B4E6C" w:rsidDel="00806EC2">
          <w:rPr>
            <w:rFonts w:ascii="Times New Roman" w:hAnsi="Times New Roman"/>
            <w:sz w:val="22"/>
            <w:szCs w:val="22"/>
            <w:lang w:val="en"/>
          </w:rPr>
          <w:tab/>
        </w:r>
        <w:r w:rsidRPr="003B4E6C" w:rsidDel="00806EC2">
          <w:rPr>
            <w:rFonts w:ascii="Times New Roman" w:hAnsi="Times New Roman"/>
            <w:sz w:val="22"/>
            <w:szCs w:val="22"/>
            <w:lang w:val="en"/>
          </w:rPr>
          <w:tab/>
          <w:delText xml:space="preserve">:  </w:delText>
        </w:r>
        <w:r w:rsidDel="00806EC2">
          <w:rPr>
            <w:rFonts w:ascii="Times New Roman" w:hAnsi="Times New Roman"/>
            <w:sz w:val="22"/>
            <w:szCs w:val="22"/>
            <w:lang w:val="en"/>
          </w:rPr>
          <w:delText xml:space="preserve">May 2016 </w:delText>
        </w:r>
        <w:r w:rsidRPr="003B4E6C" w:rsidDel="00806EC2">
          <w:rPr>
            <w:rFonts w:ascii="Times New Roman" w:hAnsi="Times New Roman"/>
            <w:sz w:val="22"/>
            <w:szCs w:val="22"/>
            <w:lang w:val="en"/>
          </w:rPr>
          <w:delText xml:space="preserve">to </w:delText>
        </w:r>
        <w:r w:rsidDel="00806EC2">
          <w:rPr>
            <w:rFonts w:ascii="Times New Roman" w:hAnsi="Times New Roman"/>
            <w:sz w:val="22"/>
            <w:szCs w:val="22"/>
            <w:lang w:val="en"/>
          </w:rPr>
          <w:delText>December 2016</w:delText>
        </w:r>
      </w:del>
    </w:p>
    <w:p w14:paraId="268D1445" w14:textId="271D7678" w:rsidR="00961A2A" w:rsidDel="00806EC2" w:rsidRDefault="00961A2A" w:rsidP="00D223B4">
      <w:pPr>
        <w:pStyle w:val="Heading7"/>
        <w:rPr>
          <w:del w:id="134" w:author="Chandru, Prasad (Cognizant)" w:date="2018-01-29T20:43:00Z"/>
          <w:rFonts w:ascii="Trebuchet MS" w:hAnsi="Trebuchet MS" w:cs="Arial"/>
          <w:b/>
          <w:bCs/>
          <w:color w:val="000000"/>
        </w:rPr>
      </w:pPr>
      <w:del w:id="135" w:author="Chandru, Prasad (Cognizant)" w:date="2018-01-29T20:43:00Z">
        <w:r w:rsidRPr="006710B0" w:rsidDel="00806EC2">
          <w:rPr>
            <w:rFonts w:ascii="Trebuchet MS" w:hAnsi="Trebuchet MS" w:cs="Arial"/>
            <w:b/>
            <w:bCs/>
            <w:color w:val="000000"/>
          </w:rPr>
          <w:delText>Project Description</w:delText>
        </w:r>
      </w:del>
    </w:p>
    <w:p w14:paraId="0D4F6181" w14:textId="4789C984" w:rsidR="00961A2A" w:rsidRPr="00F659B3" w:rsidDel="00806EC2" w:rsidRDefault="00961A2A" w:rsidP="00806EC2">
      <w:pPr>
        <w:pStyle w:val="BodyText"/>
        <w:keepNext w:val="0"/>
        <w:tabs>
          <w:tab w:val="clear" w:pos="540"/>
          <w:tab w:val="clear" w:pos="3420"/>
        </w:tabs>
        <w:suppressAutoHyphens/>
        <w:autoSpaceDE w:val="0"/>
        <w:autoSpaceDN w:val="0"/>
        <w:spacing w:before="50" w:after="50"/>
        <w:jc w:val="left"/>
        <w:rPr>
          <w:del w:id="136" w:author="Chandru, Prasad (Cognizant)" w:date="2018-01-29T20:43:00Z"/>
          <w:snapToGrid/>
          <w:kern w:val="0"/>
          <w:sz w:val="22"/>
          <w:szCs w:val="22"/>
        </w:rPr>
        <w:pPrChange w:id="137" w:author="Chandru, Prasad (Cognizant)" w:date="2018-01-29T20:43:00Z">
          <w:pPr>
            <w:pStyle w:val="Heading7"/>
          </w:pPr>
        </w:pPrChange>
      </w:pPr>
      <w:del w:id="138" w:author="Chandru, Prasad (Cognizant)" w:date="2018-01-29T20:43:00Z">
        <w:r w:rsidRPr="00F659B3" w:rsidDel="00806EC2">
          <w:rPr>
            <w:snapToGrid/>
            <w:kern w:val="0"/>
            <w:sz w:val="22"/>
            <w:szCs w:val="22"/>
          </w:rPr>
          <w:delText xml:space="preserve">Digital Migration </w:delText>
        </w:r>
      </w:del>
      <w:ins w:id="139" w:author="Subramanian, Senthil Kumar (Cognizant)" w:date="2017-06-20T15:16:00Z">
        <w:del w:id="140" w:author="Chandru, Prasad (Cognizant)" w:date="2018-01-29T20:43:00Z">
          <w:r w:rsidRPr="00F659B3" w:rsidDel="00806EC2">
            <w:rPr>
              <w:snapToGrid/>
              <w:kern w:val="0"/>
              <w:sz w:val="22"/>
              <w:szCs w:val="22"/>
            </w:rPr>
            <w:delText xml:space="preserve">project </w:delText>
          </w:r>
        </w:del>
      </w:ins>
      <w:del w:id="141" w:author="Chandru, Prasad (Cognizant)" w:date="2018-01-29T20:43:00Z">
        <w:r w:rsidRPr="00F659B3" w:rsidDel="00806EC2">
          <w:rPr>
            <w:snapToGrid/>
            <w:kern w:val="0"/>
            <w:sz w:val="22"/>
            <w:szCs w:val="22"/>
          </w:rPr>
          <w:delText xml:space="preserve">supports the process of migrating the application and tools from </w:delText>
        </w:r>
      </w:del>
      <w:del w:id="142" w:author="Chandru, Prasad (Cognizant)" w:date="2017-06-20T15:58:00Z">
        <w:r w:rsidRPr="00F659B3" w:rsidDel="00AF1EC9">
          <w:rPr>
            <w:snapToGrid/>
            <w:kern w:val="0"/>
            <w:sz w:val="22"/>
            <w:szCs w:val="22"/>
          </w:rPr>
          <w:delText xml:space="preserve">existing </w:delText>
        </w:r>
      </w:del>
      <w:del w:id="143" w:author="Chandru, Prasad (Cognizant)" w:date="2018-01-29T20:43:00Z">
        <w:r w:rsidRPr="00F659B3" w:rsidDel="00806EC2">
          <w:rPr>
            <w:snapToGrid/>
            <w:kern w:val="0"/>
            <w:sz w:val="22"/>
            <w:szCs w:val="22"/>
          </w:rPr>
          <w:delText xml:space="preserve">environment to </w:delText>
        </w:r>
      </w:del>
      <w:del w:id="144" w:author="Chandru, Prasad (Cognizant)" w:date="2017-06-20T15:58:00Z">
        <w:r w:rsidRPr="00F659B3" w:rsidDel="00AF1EC9">
          <w:rPr>
            <w:snapToGrid/>
            <w:kern w:val="0"/>
            <w:sz w:val="22"/>
            <w:szCs w:val="22"/>
          </w:rPr>
          <w:delText xml:space="preserve">new </w:delText>
        </w:r>
      </w:del>
      <w:del w:id="145" w:author="Chandru, Prasad (Cognizant)" w:date="2018-01-29T20:43:00Z">
        <w:r w:rsidRPr="00F659B3" w:rsidDel="00806EC2">
          <w:rPr>
            <w:snapToGrid/>
            <w:kern w:val="0"/>
            <w:sz w:val="22"/>
            <w:szCs w:val="22"/>
          </w:rPr>
          <w:delText>environment.</w:delText>
        </w:r>
      </w:del>
    </w:p>
    <w:p w14:paraId="395C3B73" w14:textId="42CBC8DD" w:rsidR="00961A2A" w:rsidRPr="003D5389" w:rsidDel="00806EC2" w:rsidRDefault="00961A2A" w:rsidP="00D223B4">
      <w:pPr>
        <w:pStyle w:val="Heading5"/>
        <w:rPr>
          <w:del w:id="146" w:author="Chandru, Prasad (Cognizant)" w:date="2018-01-29T20:43:00Z"/>
          <w:i/>
        </w:rPr>
      </w:pPr>
      <w:del w:id="147" w:author="Chandru, Prasad (Cognizant)" w:date="2018-01-29T20:43:00Z">
        <w:r w:rsidRPr="003D5389" w:rsidDel="00806EC2">
          <w:rPr>
            <w:rFonts w:ascii="Trebuchet MS" w:hAnsi="Trebuchet MS" w:cs="Arial"/>
            <w:color w:val="000000"/>
          </w:rPr>
          <w:delText>Role and Responsibilities</w:delText>
        </w:r>
      </w:del>
    </w:p>
    <w:p w14:paraId="11129F9E" w14:textId="677A6E7A" w:rsidR="00961A2A" w:rsidDel="00806EC2" w:rsidRDefault="00961A2A" w:rsidP="00806EC2">
      <w:pPr>
        <w:pStyle w:val="BodyText"/>
        <w:keepNext w:val="0"/>
        <w:tabs>
          <w:tab w:val="clear" w:pos="540"/>
          <w:tab w:val="clear" w:pos="3420"/>
        </w:tabs>
        <w:suppressAutoHyphens/>
        <w:autoSpaceDE w:val="0"/>
        <w:autoSpaceDN w:val="0"/>
        <w:spacing w:before="50" w:after="50"/>
        <w:jc w:val="left"/>
        <w:rPr>
          <w:del w:id="148" w:author="Chandru, Prasad (Cognizant)" w:date="2018-01-29T20:43:00Z"/>
          <w:snapToGrid/>
          <w:kern w:val="0"/>
          <w:sz w:val="22"/>
          <w:szCs w:val="22"/>
        </w:rPr>
        <w:pPrChange w:id="149" w:author="Chandru, Prasad (Cognizant)" w:date="2018-01-29T20:43:00Z">
          <w:pPr>
            <w:pStyle w:val="BodyText"/>
            <w:keepNext w:val="0"/>
            <w:numPr>
              <w:numId w:val="4"/>
            </w:numPr>
            <w:tabs>
              <w:tab w:val="clear" w:pos="540"/>
              <w:tab w:val="clear" w:pos="3420"/>
            </w:tabs>
            <w:suppressAutoHyphens/>
            <w:autoSpaceDE w:val="0"/>
            <w:autoSpaceDN w:val="0"/>
            <w:spacing w:before="50" w:after="50"/>
            <w:ind w:left="1800" w:hanging="360"/>
            <w:jc w:val="left"/>
          </w:pPr>
        </w:pPrChange>
      </w:pPr>
      <w:del w:id="150" w:author="Chandru, Prasad (Cognizant)" w:date="2017-06-20T16:04:00Z">
        <w:r w:rsidDel="00992861">
          <w:rPr>
            <w:snapToGrid/>
            <w:kern w:val="0"/>
            <w:sz w:val="22"/>
            <w:szCs w:val="22"/>
          </w:rPr>
          <w:delText>Support Analyst</w:delText>
        </w:r>
        <w:r w:rsidRPr="00E74299" w:rsidDel="00992861">
          <w:rPr>
            <w:snapToGrid/>
            <w:kern w:val="0"/>
            <w:sz w:val="22"/>
            <w:szCs w:val="22"/>
          </w:rPr>
          <w:delText xml:space="preserve">. </w:delText>
        </w:r>
      </w:del>
      <w:del w:id="151" w:author="Chandru, Prasad (Cognizant)" w:date="2018-01-29T20:43:00Z">
        <w:r w:rsidRPr="00E74299" w:rsidDel="00806EC2">
          <w:rPr>
            <w:snapToGrid/>
            <w:kern w:val="0"/>
            <w:sz w:val="22"/>
            <w:szCs w:val="22"/>
          </w:rPr>
          <w:delText>Worked in</w:delText>
        </w:r>
        <w:r w:rsidDel="00806EC2">
          <w:rPr>
            <w:snapToGrid/>
            <w:kern w:val="0"/>
            <w:sz w:val="22"/>
            <w:szCs w:val="22"/>
          </w:rPr>
          <w:delText xml:space="preserve"> Bug fixing </w:delText>
        </w:r>
      </w:del>
      <w:del w:id="152" w:author="Chandru, Prasad (Cognizant)" w:date="2017-06-20T16:06:00Z">
        <w:r w:rsidDel="00992861">
          <w:rPr>
            <w:snapToGrid/>
            <w:kern w:val="0"/>
            <w:sz w:val="22"/>
            <w:szCs w:val="22"/>
          </w:rPr>
          <w:delText>and analyzing code.</w:delText>
        </w:r>
      </w:del>
    </w:p>
    <w:p w14:paraId="1282338A" w14:textId="39A91A41" w:rsidR="00961A2A" w:rsidDel="00806EC2" w:rsidRDefault="00961A2A" w:rsidP="00806EC2">
      <w:pPr>
        <w:pStyle w:val="BodyText"/>
        <w:keepNext w:val="0"/>
        <w:tabs>
          <w:tab w:val="clear" w:pos="540"/>
          <w:tab w:val="clear" w:pos="3420"/>
        </w:tabs>
        <w:suppressAutoHyphens/>
        <w:autoSpaceDE w:val="0"/>
        <w:autoSpaceDN w:val="0"/>
        <w:spacing w:before="50" w:after="50"/>
        <w:jc w:val="left"/>
        <w:rPr>
          <w:del w:id="153" w:author="Chandru, Prasad (Cognizant)" w:date="2018-01-29T20:43:00Z"/>
          <w:snapToGrid/>
          <w:kern w:val="0"/>
          <w:sz w:val="22"/>
          <w:szCs w:val="22"/>
        </w:rPr>
        <w:pPrChange w:id="154" w:author="Chandru, Prasad (Cognizant)" w:date="2018-01-29T20:43:00Z">
          <w:pPr>
            <w:pStyle w:val="BodyText"/>
            <w:keepNext w:val="0"/>
            <w:numPr>
              <w:numId w:val="4"/>
            </w:numPr>
            <w:tabs>
              <w:tab w:val="clear" w:pos="540"/>
              <w:tab w:val="clear" w:pos="3420"/>
            </w:tabs>
            <w:suppressAutoHyphens/>
            <w:autoSpaceDE w:val="0"/>
            <w:autoSpaceDN w:val="0"/>
            <w:spacing w:before="50" w:after="50"/>
            <w:ind w:left="1800" w:hanging="360"/>
            <w:jc w:val="left"/>
          </w:pPr>
        </w:pPrChange>
      </w:pPr>
      <w:del w:id="155" w:author="Chandru, Prasad (Cognizant)" w:date="2018-01-29T20:43:00Z">
        <w:r w:rsidDel="00806EC2">
          <w:rPr>
            <w:snapToGrid/>
            <w:kern w:val="0"/>
            <w:sz w:val="22"/>
            <w:szCs w:val="22"/>
          </w:rPr>
          <w:delText>Supported in Migrating online tools such as GO</w:delText>
        </w:r>
      </w:del>
      <w:del w:id="156" w:author="Chandru, Prasad (Cognizant)" w:date="2017-06-20T16:36:00Z">
        <w:r w:rsidDel="00642E1E">
          <w:rPr>
            <w:snapToGrid/>
            <w:kern w:val="0"/>
            <w:sz w:val="22"/>
            <w:szCs w:val="22"/>
          </w:rPr>
          <w:delText>, Nagios</w:delText>
        </w:r>
      </w:del>
      <w:del w:id="157" w:author="Chandru, Prasad (Cognizant)" w:date="2018-01-29T20:43:00Z">
        <w:r w:rsidDel="00806EC2">
          <w:rPr>
            <w:snapToGrid/>
            <w:kern w:val="0"/>
            <w:sz w:val="22"/>
            <w:szCs w:val="22"/>
          </w:rPr>
          <w:delText>, mongodB, graylog2.</w:delText>
        </w:r>
      </w:del>
    </w:p>
    <w:p w14:paraId="27FFDF05" w14:textId="77777777" w:rsidR="00961A2A" w:rsidDel="00C02F12" w:rsidRDefault="00961A2A" w:rsidP="00806EC2">
      <w:pPr>
        <w:pStyle w:val="BodyText"/>
        <w:keepNext w:val="0"/>
        <w:tabs>
          <w:tab w:val="clear" w:pos="540"/>
          <w:tab w:val="clear" w:pos="3420"/>
        </w:tabs>
        <w:suppressAutoHyphens/>
        <w:autoSpaceDE w:val="0"/>
        <w:autoSpaceDN w:val="0"/>
        <w:spacing w:before="50" w:after="50"/>
        <w:jc w:val="left"/>
        <w:rPr>
          <w:del w:id="158" w:author="Chandru, Prasad (Cognizant)" w:date="2017-06-20T16:17:00Z"/>
          <w:snapToGrid/>
          <w:kern w:val="0"/>
          <w:sz w:val="22"/>
          <w:szCs w:val="22"/>
        </w:rPr>
        <w:pPrChange w:id="159" w:author="Chandru, Prasad (Cognizant)" w:date="2018-01-29T20:43:00Z">
          <w:pPr>
            <w:pStyle w:val="BodyText"/>
            <w:keepNext w:val="0"/>
            <w:numPr>
              <w:numId w:val="4"/>
            </w:numPr>
            <w:tabs>
              <w:tab w:val="clear" w:pos="540"/>
              <w:tab w:val="clear" w:pos="3420"/>
            </w:tabs>
            <w:suppressAutoHyphens/>
            <w:autoSpaceDE w:val="0"/>
            <w:autoSpaceDN w:val="0"/>
            <w:spacing w:before="50" w:after="50"/>
            <w:ind w:left="1800" w:hanging="360"/>
            <w:jc w:val="left"/>
          </w:pPr>
        </w:pPrChange>
      </w:pPr>
      <w:del w:id="160" w:author="Chandru, Prasad (Cognizant)" w:date="2017-06-20T16:17:00Z">
        <w:r w:rsidDel="00C02F12">
          <w:rPr>
            <w:snapToGrid/>
            <w:kern w:val="0"/>
            <w:sz w:val="22"/>
            <w:szCs w:val="22"/>
          </w:rPr>
          <w:delText>Handling Application tools such as Putty, winSCP.</w:delText>
        </w:r>
      </w:del>
    </w:p>
    <w:p w14:paraId="1E1B8AE6" w14:textId="4DFFD68D" w:rsidR="00961A2A" w:rsidRPr="0071560E" w:rsidDel="00806EC2" w:rsidRDefault="00961A2A" w:rsidP="00806EC2">
      <w:pPr>
        <w:pStyle w:val="BodyText"/>
        <w:keepNext w:val="0"/>
        <w:tabs>
          <w:tab w:val="clear" w:pos="540"/>
          <w:tab w:val="clear" w:pos="3420"/>
        </w:tabs>
        <w:suppressAutoHyphens/>
        <w:autoSpaceDE w:val="0"/>
        <w:autoSpaceDN w:val="0"/>
        <w:spacing w:before="50" w:after="50"/>
        <w:jc w:val="left"/>
        <w:rPr>
          <w:del w:id="161" w:author="Chandru, Prasad (Cognizant)" w:date="2018-01-29T20:43:00Z"/>
          <w:snapToGrid/>
          <w:kern w:val="0"/>
          <w:sz w:val="22"/>
          <w:szCs w:val="22"/>
        </w:rPr>
        <w:pPrChange w:id="162" w:author="Chandru, Prasad (Cognizant)" w:date="2018-01-29T20:43:00Z">
          <w:pPr>
            <w:pStyle w:val="BodyText"/>
            <w:keepNext w:val="0"/>
            <w:numPr>
              <w:numId w:val="4"/>
            </w:numPr>
            <w:tabs>
              <w:tab w:val="clear" w:pos="540"/>
              <w:tab w:val="clear" w:pos="3420"/>
            </w:tabs>
            <w:suppressAutoHyphens/>
            <w:autoSpaceDE w:val="0"/>
            <w:autoSpaceDN w:val="0"/>
            <w:spacing w:before="50" w:after="50"/>
            <w:ind w:left="1800" w:hanging="360"/>
            <w:jc w:val="left"/>
          </w:pPr>
        </w:pPrChange>
      </w:pPr>
      <w:del w:id="163" w:author="Chandru, Prasad (Cognizant)" w:date="2018-01-29T20:43:00Z">
        <w:r w:rsidRPr="0071560E" w:rsidDel="00806EC2">
          <w:rPr>
            <w:snapToGrid/>
            <w:kern w:val="0"/>
            <w:sz w:val="22"/>
            <w:szCs w:val="22"/>
          </w:rPr>
          <w:delText xml:space="preserve">Adobe CQ component </w:delText>
        </w:r>
      </w:del>
      <w:del w:id="164" w:author="Chandru, Prasad (Cognizant)" w:date="2017-06-20T16:26:00Z">
        <w:r w:rsidRPr="0071560E" w:rsidDel="004B7E1F">
          <w:rPr>
            <w:snapToGrid/>
            <w:kern w:val="0"/>
            <w:sz w:val="22"/>
            <w:szCs w:val="22"/>
          </w:rPr>
          <w:delText>development</w:delText>
        </w:r>
      </w:del>
      <w:del w:id="165" w:author="Chandru, Prasad (Cognizant)" w:date="2017-06-20T16:19:00Z">
        <w:r w:rsidRPr="0071560E" w:rsidDel="00642882">
          <w:rPr>
            <w:snapToGrid/>
            <w:kern w:val="0"/>
            <w:sz w:val="22"/>
            <w:szCs w:val="22"/>
          </w:rPr>
          <w:delText>.</w:delText>
        </w:r>
      </w:del>
    </w:p>
    <w:p w14:paraId="21AC695B" w14:textId="77777777" w:rsidR="00961A2A" w:rsidDel="00806EC2" w:rsidRDefault="00961A2A" w:rsidP="00806EC2">
      <w:pPr>
        <w:pStyle w:val="BodyText"/>
        <w:keepNext w:val="0"/>
        <w:tabs>
          <w:tab w:val="clear" w:pos="540"/>
          <w:tab w:val="clear" w:pos="3420"/>
        </w:tabs>
        <w:suppressAutoHyphens/>
        <w:autoSpaceDE w:val="0"/>
        <w:autoSpaceDN w:val="0"/>
        <w:spacing w:before="50" w:after="50"/>
        <w:jc w:val="left"/>
        <w:rPr>
          <w:del w:id="166" w:author="Chandru, Prasad (Cognizant)" w:date="2018-01-29T20:43:00Z"/>
        </w:rPr>
        <w:pPrChange w:id="167" w:author="Chandru, Prasad (Cognizant)" w:date="2018-01-29T20:43:00Z">
          <w:pPr>
            <w:pStyle w:val="NormalWeb"/>
            <w:spacing w:before="0" w:beforeAutospacing="0" w:after="0" w:afterAutospacing="0"/>
          </w:pPr>
        </w:pPrChange>
      </w:pPr>
    </w:p>
    <w:p w14:paraId="6E528CB1" w14:textId="16BDD8D0" w:rsidR="00961A2A" w:rsidRPr="00F15AF3" w:rsidRDefault="001F63D7" w:rsidP="00961A2A">
      <w:pPr>
        <w:pStyle w:val="NormalWeb"/>
        <w:spacing w:before="0" w:beforeAutospacing="0" w:after="0" w:afterAutospacing="0"/>
        <w:rPr>
          <w:rFonts w:ascii="Calibri" w:hAnsi="Calibri" w:cs="Calibri"/>
          <w:b/>
          <w:sz w:val="22"/>
          <w:szCs w:val="22"/>
          <w:u w:val="single"/>
        </w:rPr>
      </w:pPr>
      <w:ins w:id="168" w:author="Chandru, Prasad (Cognizant)" w:date="2018-01-30T14:55:00Z">
        <w:r>
          <w:rPr>
            <w:rFonts w:ascii="Calibri" w:hAnsi="Calibri" w:cs="Calibri"/>
            <w:b/>
            <w:sz w:val="22"/>
            <w:szCs w:val="22"/>
            <w:u w:val="single"/>
          </w:rPr>
          <w:t>2</w:t>
        </w:r>
      </w:ins>
      <w:del w:id="169" w:author="Chandru, Prasad (Cognizant)" w:date="2018-01-29T20:43:00Z">
        <w:r w:rsidR="00961A2A" w:rsidDel="00806EC2">
          <w:rPr>
            <w:rFonts w:ascii="Calibri" w:hAnsi="Calibri" w:cs="Calibri"/>
            <w:b/>
            <w:sz w:val="22"/>
            <w:szCs w:val="22"/>
            <w:u w:val="single"/>
          </w:rPr>
          <w:delText>2</w:delText>
        </w:r>
      </w:del>
      <w:r w:rsidR="00961A2A">
        <w:rPr>
          <w:rFonts w:ascii="Calibri" w:hAnsi="Calibri" w:cs="Calibri"/>
          <w:b/>
          <w:sz w:val="22"/>
          <w:szCs w:val="22"/>
          <w:u w:val="single"/>
        </w:rPr>
        <w:t>.</w:t>
      </w:r>
      <w:r w:rsidR="00961A2A" w:rsidRPr="00F15AF3">
        <w:rPr>
          <w:rFonts w:ascii="Calibri" w:hAnsi="Calibri" w:cs="Calibri"/>
          <w:b/>
          <w:sz w:val="22"/>
          <w:szCs w:val="22"/>
          <w:u w:val="single"/>
        </w:rPr>
        <w:t xml:space="preserve"> Centrica Digital </w:t>
      </w:r>
      <w:r w:rsidR="00961A2A">
        <w:rPr>
          <w:rFonts w:ascii="Calibri" w:hAnsi="Calibri" w:cs="Calibri"/>
          <w:b/>
          <w:sz w:val="22"/>
          <w:szCs w:val="22"/>
          <w:u w:val="single"/>
        </w:rPr>
        <w:t>–</w:t>
      </w:r>
      <w:r w:rsidR="00961A2A" w:rsidRPr="00F15AF3">
        <w:rPr>
          <w:rFonts w:ascii="Calibri" w:hAnsi="Calibri" w:cs="Calibri"/>
          <w:b/>
          <w:sz w:val="22"/>
          <w:szCs w:val="22"/>
          <w:u w:val="single"/>
        </w:rPr>
        <w:t xml:space="preserve"> MDS</w:t>
      </w:r>
    </w:p>
    <w:p w14:paraId="6FEC4AD3" w14:textId="77777777" w:rsidR="00961A2A" w:rsidRPr="003B4E6C" w:rsidRDefault="00961A2A" w:rsidP="00961A2A">
      <w:pPr>
        <w:rPr>
          <w:sz w:val="22"/>
          <w:szCs w:val="22"/>
          <w:lang w:val="en"/>
        </w:rPr>
      </w:pPr>
      <w:r w:rsidRPr="003B4E6C">
        <w:rPr>
          <w:sz w:val="22"/>
          <w:szCs w:val="22"/>
          <w:lang w:val="en"/>
        </w:rPr>
        <w:tab/>
      </w:r>
      <w:r w:rsidRPr="003B4E6C">
        <w:rPr>
          <w:sz w:val="22"/>
          <w:szCs w:val="22"/>
          <w:lang w:val="en"/>
        </w:rPr>
        <w:tab/>
      </w:r>
      <w:r w:rsidRPr="003B4E6C">
        <w:rPr>
          <w:sz w:val="22"/>
          <w:szCs w:val="22"/>
          <w:lang w:val="en"/>
        </w:rPr>
        <w:tab/>
      </w:r>
    </w:p>
    <w:p w14:paraId="56FF697A" w14:textId="77777777" w:rsidR="00961A2A" w:rsidRPr="003B4E6C" w:rsidRDefault="00961A2A" w:rsidP="00961A2A">
      <w:pPr>
        <w:pStyle w:val="ListParagraph"/>
        <w:numPr>
          <w:ilvl w:val="0"/>
          <w:numId w:val="3"/>
        </w:numPr>
        <w:rPr>
          <w:rFonts w:ascii="Times New Roman" w:hAnsi="Times New Roman"/>
          <w:sz w:val="22"/>
          <w:szCs w:val="22"/>
          <w:lang w:val="en"/>
        </w:rPr>
      </w:pPr>
      <w:r w:rsidRPr="003B4E6C">
        <w:rPr>
          <w:rFonts w:ascii="Times New Roman" w:hAnsi="Times New Roman"/>
          <w:sz w:val="22"/>
          <w:szCs w:val="22"/>
          <w:lang w:val="en"/>
        </w:rPr>
        <w:t xml:space="preserve">Client </w:t>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Pr>
          <w:rFonts w:ascii="Times New Roman" w:hAnsi="Times New Roman"/>
          <w:sz w:val="22"/>
          <w:szCs w:val="22"/>
          <w:lang w:val="en"/>
        </w:rPr>
        <w:t xml:space="preserve">  </w:t>
      </w:r>
      <w:r w:rsidRPr="003B4E6C">
        <w:rPr>
          <w:rFonts w:ascii="Times New Roman" w:hAnsi="Times New Roman"/>
          <w:sz w:val="22"/>
          <w:szCs w:val="22"/>
          <w:lang w:val="en"/>
        </w:rPr>
        <w:t xml:space="preserve">:  </w:t>
      </w:r>
      <w:r w:rsidRPr="00F15AF3">
        <w:rPr>
          <w:rFonts w:ascii="Times New Roman" w:hAnsi="Times New Roman"/>
          <w:sz w:val="22"/>
          <w:szCs w:val="22"/>
          <w:lang w:val="en"/>
        </w:rPr>
        <w:t>Centrica Plc</w:t>
      </w:r>
    </w:p>
    <w:p w14:paraId="1F7E4BA8" w14:textId="73259B89" w:rsidR="00961A2A" w:rsidRPr="003B4E6C" w:rsidRDefault="00961A2A" w:rsidP="00961A2A">
      <w:pPr>
        <w:pStyle w:val="ListParagraph"/>
        <w:numPr>
          <w:ilvl w:val="0"/>
          <w:numId w:val="3"/>
        </w:numPr>
        <w:rPr>
          <w:rFonts w:ascii="Times New Roman" w:hAnsi="Times New Roman"/>
          <w:sz w:val="22"/>
          <w:szCs w:val="22"/>
          <w:lang w:val="en"/>
        </w:rPr>
      </w:pPr>
      <w:r w:rsidRPr="003B4E6C">
        <w:rPr>
          <w:rFonts w:ascii="Times New Roman" w:hAnsi="Times New Roman"/>
          <w:sz w:val="22"/>
          <w:szCs w:val="22"/>
          <w:lang w:val="en"/>
        </w:rPr>
        <w:t xml:space="preserve">Team Size </w:t>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ins w:id="170" w:author="Chandru, Prasad (Cognizant)" w:date="2017-06-20T15:55:00Z">
        <w:r>
          <w:rPr>
            <w:rFonts w:ascii="Times New Roman" w:hAnsi="Times New Roman"/>
            <w:sz w:val="22"/>
            <w:szCs w:val="22"/>
            <w:lang w:val="en"/>
          </w:rPr>
          <w:t xml:space="preserve"> </w:t>
        </w:r>
      </w:ins>
      <w:ins w:id="171" w:author="Chandru, Prasad (Cognizant)" w:date="2018-01-29T20:43:00Z">
        <w:r w:rsidR="00806EC2">
          <w:rPr>
            <w:rFonts w:ascii="Times New Roman" w:hAnsi="Times New Roman"/>
            <w:sz w:val="22"/>
            <w:szCs w:val="22"/>
            <w:lang w:val="en"/>
          </w:rPr>
          <w:t>8</w:t>
        </w:r>
      </w:ins>
      <w:del w:id="172" w:author="Chandru, Prasad (Cognizant)" w:date="2018-01-29T20:43:00Z">
        <w:r w:rsidDel="00806EC2">
          <w:rPr>
            <w:rFonts w:ascii="Times New Roman" w:hAnsi="Times New Roman"/>
            <w:sz w:val="22"/>
            <w:szCs w:val="22"/>
            <w:lang w:val="en"/>
          </w:rPr>
          <w:delText>15</w:delText>
        </w:r>
      </w:del>
    </w:p>
    <w:p w14:paraId="4B2939CE" w14:textId="77777777" w:rsidR="00961A2A" w:rsidRPr="003B4E6C" w:rsidRDefault="00961A2A" w:rsidP="00961A2A">
      <w:pPr>
        <w:pStyle w:val="ListParagraph"/>
        <w:numPr>
          <w:ilvl w:val="0"/>
          <w:numId w:val="3"/>
        </w:numPr>
        <w:rPr>
          <w:rFonts w:ascii="Times New Roman" w:hAnsi="Times New Roman"/>
          <w:sz w:val="22"/>
          <w:szCs w:val="22"/>
          <w:lang w:val="en"/>
        </w:rPr>
      </w:pPr>
      <w:r w:rsidRPr="003B4E6C">
        <w:rPr>
          <w:rFonts w:ascii="Times New Roman" w:hAnsi="Times New Roman"/>
          <w:sz w:val="22"/>
          <w:szCs w:val="22"/>
          <w:lang w:val="en"/>
        </w:rPr>
        <w:t>Role</w:t>
      </w:r>
      <w:r w:rsidRPr="003B4E6C">
        <w:rPr>
          <w:rFonts w:ascii="Times New Roman" w:hAnsi="Times New Roman"/>
          <w:sz w:val="22"/>
          <w:szCs w:val="22"/>
          <w:lang w:val="en"/>
        </w:rPr>
        <w:tab/>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ins w:id="173" w:author="Chandru, Prasad (Cognizant)" w:date="2017-06-20T15:55:00Z">
        <w:r>
          <w:rPr>
            <w:rFonts w:ascii="Times New Roman" w:hAnsi="Times New Roman"/>
            <w:sz w:val="22"/>
            <w:szCs w:val="22"/>
            <w:lang w:val="en"/>
          </w:rPr>
          <w:t xml:space="preserve">Java </w:t>
        </w:r>
        <w:r w:rsidRPr="006B7D9A">
          <w:rPr>
            <w:rFonts w:ascii="Times New Roman" w:hAnsi="Times New Roman"/>
            <w:sz w:val="22"/>
            <w:szCs w:val="22"/>
            <w:lang w:val="en"/>
            <w:rPrChange w:id="174" w:author="Chandru, Prasad (Cognizant)" w:date="2017-06-20T15:55:00Z">
              <w:rPr>
                <w:sz w:val="22"/>
                <w:szCs w:val="22"/>
              </w:rPr>
            </w:rPrChange>
          </w:rPr>
          <w:t>Developer</w:t>
        </w:r>
        <w:r w:rsidRPr="003B4E6C" w:rsidDel="006B7D9A">
          <w:rPr>
            <w:rFonts w:ascii="Times New Roman" w:hAnsi="Times New Roman"/>
            <w:sz w:val="22"/>
            <w:szCs w:val="22"/>
            <w:lang w:val="en"/>
          </w:rPr>
          <w:t xml:space="preserve"> </w:t>
        </w:r>
      </w:ins>
      <w:del w:id="175" w:author="Chandru, Prasad (Cognizant)" w:date="2017-06-20T15:55:00Z">
        <w:r w:rsidRPr="003B4E6C" w:rsidDel="006B7D9A">
          <w:rPr>
            <w:rFonts w:ascii="Times New Roman" w:hAnsi="Times New Roman"/>
            <w:sz w:val="22"/>
            <w:szCs w:val="22"/>
            <w:lang w:val="en"/>
          </w:rPr>
          <w:delText>Programmer</w:delText>
        </w:r>
        <w:r w:rsidDel="006B7D9A">
          <w:rPr>
            <w:rFonts w:ascii="Times New Roman" w:hAnsi="Times New Roman"/>
            <w:sz w:val="22"/>
            <w:szCs w:val="22"/>
            <w:lang w:val="en"/>
          </w:rPr>
          <w:delText xml:space="preserve"> Analyst</w:delText>
        </w:r>
      </w:del>
    </w:p>
    <w:p w14:paraId="079B8282" w14:textId="77777777" w:rsidR="00961A2A" w:rsidRPr="003B4E6C" w:rsidRDefault="00961A2A" w:rsidP="00961A2A">
      <w:pPr>
        <w:pStyle w:val="ListParagraph"/>
        <w:numPr>
          <w:ilvl w:val="0"/>
          <w:numId w:val="3"/>
        </w:numPr>
        <w:spacing w:line="276" w:lineRule="auto"/>
        <w:jc w:val="both"/>
        <w:rPr>
          <w:rFonts w:ascii="Times New Roman" w:hAnsi="Times New Roman"/>
          <w:sz w:val="22"/>
          <w:szCs w:val="22"/>
          <w:lang w:val="en"/>
        </w:rPr>
      </w:pPr>
      <w:r w:rsidRPr="003B4E6C">
        <w:rPr>
          <w:rFonts w:ascii="Times New Roman" w:hAnsi="Times New Roman"/>
          <w:sz w:val="22"/>
          <w:szCs w:val="22"/>
          <w:lang w:val="en"/>
        </w:rPr>
        <w:t>Domain</w:t>
      </w:r>
      <w:r w:rsidRPr="003B4E6C">
        <w:rPr>
          <w:rFonts w:ascii="Times New Roman" w:hAnsi="Times New Roman"/>
          <w:sz w:val="22"/>
          <w:szCs w:val="22"/>
          <w:lang w:val="en"/>
        </w:rPr>
        <w:tab/>
      </w:r>
      <w:r w:rsidRPr="003B4E6C">
        <w:rPr>
          <w:rFonts w:ascii="Times New Roman" w:hAnsi="Times New Roman"/>
          <w:sz w:val="22"/>
          <w:szCs w:val="22"/>
          <w:lang w:val="en"/>
        </w:rPr>
        <w:tab/>
      </w:r>
      <w:r>
        <w:rPr>
          <w:rFonts w:ascii="Times New Roman" w:hAnsi="Times New Roman"/>
          <w:sz w:val="22"/>
          <w:szCs w:val="22"/>
          <w:lang w:val="en"/>
        </w:rPr>
        <w:t xml:space="preserve">             </w:t>
      </w:r>
      <w:r w:rsidRPr="003B4E6C">
        <w:rPr>
          <w:rFonts w:ascii="Times New Roman" w:hAnsi="Times New Roman"/>
          <w:sz w:val="22"/>
          <w:szCs w:val="22"/>
          <w:lang w:val="en"/>
        </w:rPr>
        <w:t xml:space="preserve">:  </w:t>
      </w:r>
      <w:r>
        <w:rPr>
          <w:rFonts w:ascii="Times New Roman" w:hAnsi="Times New Roman"/>
          <w:sz w:val="22"/>
          <w:szCs w:val="22"/>
          <w:lang w:val="en"/>
        </w:rPr>
        <w:t>Energy and</w:t>
      </w:r>
      <w:r w:rsidRPr="000F4365">
        <w:rPr>
          <w:rFonts w:ascii="Times New Roman" w:hAnsi="Times New Roman"/>
          <w:sz w:val="22"/>
          <w:szCs w:val="22"/>
          <w:lang w:val="en"/>
        </w:rPr>
        <w:t xml:space="preserve"> Utilities</w:t>
      </w:r>
    </w:p>
    <w:p w14:paraId="73EA7390" w14:textId="7416401D" w:rsidR="00961A2A" w:rsidRPr="004F71F2" w:rsidRDefault="00961A2A" w:rsidP="00961A2A">
      <w:pPr>
        <w:pStyle w:val="ListParagraph"/>
        <w:numPr>
          <w:ilvl w:val="0"/>
          <w:numId w:val="3"/>
        </w:numPr>
        <w:spacing w:line="276" w:lineRule="auto"/>
        <w:jc w:val="both"/>
        <w:rPr>
          <w:rFonts w:ascii="Times New Roman" w:hAnsi="Times New Roman"/>
          <w:sz w:val="22"/>
          <w:szCs w:val="22"/>
          <w:lang w:val="en"/>
        </w:rPr>
      </w:pPr>
      <w:r w:rsidRPr="003B4E6C">
        <w:rPr>
          <w:rFonts w:ascii="Times New Roman" w:hAnsi="Times New Roman"/>
          <w:sz w:val="22"/>
          <w:szCs w:val="22"/>
          <w:lang w:val="en"/>
        </w:rPr>
        <w:t>Duration</w:t>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Pr>
          <w:rFonts w:ascii="Times New Roman" w:hAnsi="Times New Roman"/>
          <w:sz w:val="22"/>
          <w:szCs w:val="22"/>
          <w:lang w:val="en"/>
        </w:rPr>
        <w:t xml:space="preserve">November 2015 to May 2016 and January 2017 to </w:t>
      </w:r>
      <w:ins w:id="176" w:author="Chandru, Prasad (Cognizant)" w:date="2018-01-29T20:44:00Z">
        <w:r w:rsidR="008E7078">
          <w:rPr>
            <w:rFonts w:ascii="Times New Roman" w:hAnsi="Times New Roman"/>
            <w:sz w:val="22"/>
            <w:szCs w:val="22"/>
            <w:lang w:val="en"/>
          </w:rPr>
          <w:t>July 2017</w:t>
        </w:r>
      </w:ins>
      <w:del w:id="177" w:author="Chandru, Prasad (Cognizant)" w:date="2018-01-29T20:43:00Z">
        <w:r w:rsidDel="008E7078">
          <w:rPr>
            <w:rFonts w:ascii="Times New Roman" w:hAnsi="Times New Roman"/>
            <w:sz w:val="22"/>
            <w:szCs w:val="22"/>
            <w:lang w:val="en"/>
          </w:rPr>
          <w:delText xml:space="preserve">Till date </w:delText>
        </w:r>
      </w:del>
    </w:p>
    <w:p w14:paraId="04606050" w14:textId="77777777" w:rsidR="00961A2A" w:rsidDel="00190405" w:rsidRDefault="00961A2A" w:rsidP="00961A2A">
      <w:pPr>
        <w:pStyle w:val="Heading7"/>
        <w:rPr>
          <w:del w:id="178" w:author="Chandru, Prasad (Cognizant)" w:date="2018-01-29T13:07:00Z"/>
          <w:rFonts w:ascii="Trebuchet MS" w:hAnsi="Trebuchet MS" w:cs="Arial"/>
          <w:b/>
          <w:bCs/>
          <w:color w:val="000000"/>
        </w:rPr>
      </w:pPr>
      <w:r w:rsidRPr="006710B0">
        <w:rPr>
          <w:rFonts w:ascii="Trebuchet MS" w:hAnsi="Trebuchet MS" w:cs="Arial"/>
          <w:b/>
          <w:bCs/>
          <w:color w:val="000000"/>
        </w:rPr>
        <w:t>Project Description</w:t>
      </w:r>
    </w:p>
    <w:p w14:paraId="005BA06D" w14:textId="77777777" w:rsidR="00961A2A" w:rsidRPr="00190405" w:rsidRDefault="00961A2A" w:rsidP="00190405">
      <w:pPr>
        <w:pStyle w:val="Heading7"/>
        <w:rPr>
          <w:snapToGrid/>
          <w:rPrChange w:id="179" w:author="Chandru, Prasad (Cognizant)" w:date="2018-01-29T13:07:00Z">
            <w:rPr/>
          </w:rPrChange>
        </w:rPr>
        <w:pPrChange w:id="180" w:author="Chandru, Prasad (Cognizant)" w:date="2018-01-29T13:07:00Z">
          <w:pPr/>
        </w:pPrChange>
      </w:pPr>
    </w:p>
    <w:p w14:paraId="56263463" w14:textId="77777777" w:rsidR="00961A2A" w:rsidRPr="00190405" w:rsidRDefault="00961A2A" w:rsidP="00190405">
      <w:pPr>
        <w:pStyle w:val="BodyText"/>
        <w:keepNext w:val="0"/>
        <w:numPr>
          <w:ilvl w:val="0"/>
          <w:numId w:val="4"/>
        </w:numPr>
        <w:tabs>
          <w:tab w:val="clear" w:pos="540"/>
          <w:tab w:val="clear" w:pos="3420"/>
        </w:tabs>
        <w:suppressAutoHyphens/>
        <w:autoSpaceDE w:val="0"/>
        <w:autoSpaceDN w:val="0"/>
        <w:spacing w:before="50" w:after="50"/>
        <w:jc w:val="left"/>
        <w:rPr>
          <w:snapToGrid/>
          <w:kern w:val="0"/>
          <w:sz w:val="22"/>
          <w:szCs w:val="22"/>
          <w:rPrChange w:id="181" w:author="Chandru, Prasad (Cognizant)" w:date="2018-01-29T13:07:00Z">
            <w:rPr>
              <w:kern w:val="0"/>
              <w:sz w:val="22"/>
              <w:szCs w:val="22"/>
            </w:rPr>
          </w:rPrChange>
        </w:rPr>
        <w:pPrChange w:id="182" w:author="Chandru, Prasad (Cognizant)" w:date="2018-01-29T13:07:00Z">
          <w:pPr/>
        </w:pPrChange>
      </w:pPr>
      <w:r w:rsidRPr="00190405">
        <w:rPr>
          <w:snapToGrid/>
          <w:kern w:val="0"/>
          <w:sz w:val="22"/>
          <w:szCs w:val="22"/>
          <w:rPrChange w:id="183" w:author="Chandru, Prasad (Cognizant)" w:date="2018-01-29T13:07:00Z">
            <w:rPr>
              <w:kern w:val="0"/>
              <w:sz w:val="22"/>
              <w:szCs w:val="22"/>
            </w:rPr>
          </w:rPrChange>
        </w:rPr>
        <w:t>British Gas a website for creating online business account for various organizations and manages it with features such as submitting the meter read, bill payment, renewals</w:t>
      </w:r>
      <w:ins w:id="184" w:author="Chandru, Prasad (Cognizant)" w:date="2017-06-20T16:23:00Z">
        <w:r w:rsidRPr="00190405">
          <w:rPr>
            <w:snapToGrid/>
            <w:kern w:val="0"/>
            <w:sz w:val="22"/>
            <w:szCs w:val="22"/>
            <w:rPrChange w:id="185" w:author="Chandru, Prasad (Cognizant)" w:date="2018-01-29T13:07:00Z">
              <w:rPr>
                <w:kern w:val="0"/>
                <w:sz w:val="22"/>
                <w:szCs w:val="22"/>
              </w:rPr>
            </w:rPrChange>
          </w:rPr>
          <w:t>, service and maintenance visit</w:t>
        </w:r>
      </w:ins>
      <w:r w:rsidRPr="00190405">
        <w:rPr>
          <w:snapToGrid/>
          <w:kern w:val="0"/>
          <w:sz w:val="22"/>
          <w:szCs w:val="22"/>
          <w:rPrChange w:id="186" w:author="Chandru, Prasad (Cognizant)" w:date="2018-01-29T13:07:00Z">
            <w:rPr>
              <w:kern w:val="0"/>
              <w:sz w:val="22"/>
              <w:szCs w:val="22"/>
            </w:rPr>
          </w:rPrChange>
        </w:rPr>
        <w:t xml:space="preserve"> for their Gas and Electricity consumption.</w:t>
      </w:r>
    </w:p>
    <w:p w14:paraId="12B49C0D" w14:textId="77777777" w:rsidR="00961A2A" w:rsidRPr="003D5389" w:rsidRDefault="00961A2A" w:rsidP="00961A2A">
      <w:pPr>
        <w:pStyle w:val="Heading5"/>
        <w:rPr>
          <w:i/>
        </w:rPr>
      </w:pPr>
      <w:r w:rsidRPr="003D5389">
        <w:rPr>
          <w:rFonts w:ascii="Trebuchet MS" w:hAnsi="Trebuchet MS" w:cs="Arial"/>
          <w:color w:val="000000"/>
        </w:rPr>
        <w:t>Role and Responsibilities</w:t>
      </w:r>
    </w:p>
    <w:p w14:paraId="35D357AB" w14:textId="77777777" w:rsidR="00961A2A" w:rsidRPr="00993C7F" w:rsidRDefault="00961A2A" w:rsidP="00961A2A">
      <w:pPr>
        <w:pStyle w:val="BodyText"/>
        <w:keepNext w:val="0"/>
        <w:numPr>
          <w:ilvl w:val="0"/>
          <w:numId w:val="4"/>
        </w:numPr>
        <w:tabs>
          <w:tab w:val="clear" w:pos="540"/>
          <w:tab w:val="clear" w:pos="3420"/>
        </w:tabs>
        <w:suppressAutoHyphens/>
        <w:autoSpaceDE w:val="0"/>
        <w:autoSpaceDN w:val="0"/>
        <w:spacing w:before="50" w:after="50"/>
        <w:jc w:val="left"/>
        <w:rPr>
          <w:snapToGrid/>
          <w:kern w:val="0"/>
          <w:sz w:val="22"/>
          <w:szCs w:val="22"/>
        </w:rPr>
      </w:pPr>
      <w:ins w:id="187" w:author="Chandru, Prasad (Cognizant)" w:date="2017-06-20T16:30:00Z">
        <w:r>
          <w:rPr>
            <w:snapToGrid/>
            <w:kern w:val="0"/>
            <w:sz w:val="22"/>
            <w:szCs w:val="22"/>
          </w:rPr>
          <w:t xml:space="preserve">I have been a part of development on </w:t>
        </w:r>
      </w:ins>
      <w:ins w:id="188" w:author="Chandru, Prasad (Cognizant)" w:date="2017-06-20T16:32:00Z">
        <w:r>
          <w:rPr>
            <w:snapToGrid/>
            <w:kern w:val="0"/>
            <w:sz w:val="22"/>
            <w:szCs w:val="22"/>
          </w:rPr>
          <w:t>Payment, GAQ</w:t>
        </w:r>
      </w:ins>
      <w:ins w:id="189" w:author="Chandru, Prasad (Cognizant)" w:date="2017-06-20T16:33:00Z">
        <w:r>
          <w:rPr>
            <w:snapToGrid/>
            <w:kern w:val="0"/>
            <w:sz w:val="22"/>
            <w:szCs w:val="22"/>
          </w:rPr>
          <w:t>, Login</w:t>
        </w:r>
      </w:ins>
      <w:ins w:id="190" w:author="Chandru, Prasad (Cognizant)" w:date="2017-06-20T16:32:00Z">
        <w:r>
          <w:rPr>
            <w:snapToGrid/>
            <w:kern w:val="0"/>
            <w:sz w:val="22"/>
            <w:szCs w:val="22"/>
          </w:rPr>
          <w:t xml:space="preserve"> </w:t>
        </w:r>
      </w:ins>
      <w:ins w:id="191" w:author="Chandru, Prasad (Cognizant)" w:date="2017-06-20T16:22:00Z">
        <w:r>
          <w:rPr>
            <w:snapToGrid/>
            <w:kern w:val="0"/>
            <w:sz w:val="22"/>
            <w:szCs w:val="22"/>
          </w:rPr>
          <w:t xml:space="preserve">journeys and </w:t>
        </w:r>
      </w:ins>
      <w:ins w:id="192" w:author="Chandru, Prasad (Cognizant)" w:date="2017-06-20T16:40:00Z">
        <w:r>
          <w:rPr>
            <w:snapToGrid/>
            <w:kern w:val="0"/>
            <w:sz w:val="22"/>
            <w:szCs w:val="22"/>
          </w:rPr>
          <w:t xml:space="preserve">involved in both UI as well as </w:t>
        </w:r>
      </w:ins>
      <w:ins w:id="193" w:author="Chandru, Prasad (Cognizant)" w:date="2017-06-20T16:41:00Z">
        <w:r>
          <w:rPr>
            <w:snapToGrid/>
            <w:kern w:val="0"/>
            <w:sz w:val="22"/>
            <w:szCs w:val="22"/>
          </w:rPr>
          <w:t xml:space="preserve">backend </w:t>
        </w:r>
      </w:ins>
      <w:ins w:id="194" w:author="Chandru, Prasad (Cognizant)" w:date="2017-06-20T16:40:00Z">
        <w:r>
          <w:rPr>
            <w:snapToGrid/>
            <w:kern w:val="0"/>
            <w:sz w:val="22"/>
            <w:szCs w:val="22"/>
          </w:rPr>
          <w:t>changes</w:t>
        </w:r>
      </w:ins>
      <w:ins w:id="195" w:author="Chandru, Prasad (Cognizant)" w:date="2017-06-20T16:22:00Z">
        <w:r>
          <w:rPr>
            <w:snapToGrid/>
            <w:kern w:val="0"/>
            <w:sz w:val="22"/>
            <w:szCs w:val="22"/>
          </w:rPr>
          <w:t>.</w:t>
        </w:r>
      </w:ins>
      <w:del w:id="196" w:author="Chandru, Prasad (Cognizant)" w:date="2017-06-20T16:22:00Z">
        <w:r w:rsidRPr="00993C7F" w:rsidDel="003B7A33">
          <w:rPr>
            <w:snapToGrid/>
            <w:kern w:val="0"/>
            <w:sz w:val="22"/>
            <w:szCs w:val="22"/>
          </w:rPr>
          <w:delText>Developer. Worked in Java based web applications.</w:delText>
        </w:r>
      </w:del>
    </w:p>
    <w:p w14:paraId="786B796C" w14:textId="6AD6AB7F" w:rsidR="00961A2A" w:rsidRDefault="00961A2A" w:rsidP="00961A2A">
      <w:pPr>
        <w:pStyle w:val="BodyText"/>
        <w:keepNext w:val="0"/>
        <w:numPr>
          <w:ilvl w:val="0"/>
          <w:numId w:val="4"/>
        </w:numPr>
        <w:tabs>
          <w:tab w:val="clear" w:pos="540"/>
          <w:tab w:val="clear" w:pos="3420"/>
        </w:tabs>
        <w:suppressAutoHyphens/>
        <w:autoSpaceDE w:val="0"/>
        <w:autoSpaceDN w:val="0"/>
        <w:spacing w:before="50" w:after="50"/>
        <w:jc w:val="left"/>
        <w:rPr>
          <w:ins w:id="197" w:author="Chandru, Prasad (Cognizant)" w:date="2018-01-29T20:43:00Z"/>
          <w:snapToGrid/>
          <w:kern w:val="0"/>
          <w:sz w:val="22"/>
          <w:szCs w:val="22"/>
        </w:rPr>
      </w:pPr>
      <w:ins w:id="198" w:author="Chandru, Prasad (Cognizant)" w:date="2017-06-20T16:42:00Z">
        <w:r>
          <w:rPr>
            <w:snapToGrid/>
            <w:kern w:val="0"/>
            <w:sz w:val="22"/>
            <w:szCs w:val="22"/>
          </w:rPr>
          <w:t xml:space="preserve">Unit tested the code and supported </w:t>
        </w:r>
      </w:ins>
      <w:ins w:id="199" w:author="Chandru, Prasad (Cognizant)" w:date="2017-06-20T16:43:00Z">
        <w:r>
          <w:rPr>
            <w:snapToGrid/>
            <w:kern w:val="0"/>
            <w:sz w:val="22"/>
            <w:szCs w:val="22"/>
          </w:rPr>
          <w:t xml:space="preserve">in </w:t>
        </w:r>
      </w:ins>
      <w:ins w:id="200" w:author="Chandru, Prasad (Cognizant)" w:date="2017-06-20T16:44:00Z">
        <w:r>
          <w:rPr>
            <w:snapToGrid/>
            <w:kern w:val="0"/>
            <w:sz w:val="22"/>
            <w:szCs w:val="22"/>
          </w:rPr>
          <w:t xml:space="preserve">ST </w:t>
        </w:r>
      </w:ins>
      <w:ins w:id="201" w:author="Chandru, Prasad (Cognizant)" w:date="2017-06-20T16:43:00Z">
        <w:r>
          <w:rPr>
            <w:snapToGrid/>
            <w:kern w:val="0"/>
            <w:sz w:val="22"/>
            <w:szCs w:val="22"/>
          </w:rPr>
          <w:t>phase</w:t>
        </w:r>
      </w:ins>
      <w:ins w:id="202" w:author="Chandru, Prasad (Cognizant)" w:date="2017-06-20T16:42:00Z">
        <w:r>
          <w:rPr>
            <w:snapToGrid/>
            <w:kern w:val="0"/>
            <w:sz w:val="22"/>
            <w:szCs w:val="22"/>
          </w:rPr>
          <w:t xml:space="preserve"> </w:t>
        </w:r>
      </w:ins>
      <w:ins w:id="203" w:author="Chandru, Prasad (Cognizant)" w:date="2017-06-20T16:44:00Z">
        <w:r>
          <w:rPr>
            <w:snapToGrid/>
            <w:kern w:val="0"/>
            <w:sz w:val="22"/>
            <w:szCs w:val="22"/>
          </w:rPr>
          <w:t>as well as in</w:t>
        </w:r>
      </w:ins>
      <w:ins w:id="204" w:author="Chandru, Prasad (Cognizant)" w:date="2017-06-20T16:42:00Z">
        <w:r>
          <w:rPr>
            <w:snapToGrid/>
            <w:kern w:val="0"/>
            <w:sz w:val="22"/>
            <w:szCs w:val="22"/>
          </w:rPr>
          <w:t xml:space="preserve"> UAT phase.</w:t>
        </w:r>
      </w:ins>
    </w:p>
    <w:p w14:paraId="2A33CC4E" w14:textId="47F64BBC" w:rsidR="00806EC2" w:rsidRDefault="00E80C89" w:rsidP="00806EC2">
      <w:pPr>
        <w:pStyle w:val="NormalWeb"/>
        <w:spacing w:before="0" w:beforeAutospacing="0" w:after="0" w:afterAutospacing="0"/>
        <w:rPr>
          <w:ins w:id="205" w:author="Chandru, Prasad (Cognizant)" w:date="2018-01-29T20:43:00Z"/>
          <w:rFonts w:ascii="Calibri" w:hAnsi="Calibri" w:cs="Calibri"/>
          <w:b/>
          <w:sz w:val="22"/>
          <w:szCs w:val="22"/>
          <w:u w:val="single"/>
        </w:rPr>
      </w:pPr>
      <w:ins w:id="206" w:author="Chandru, Prasad (Cognizant)" w:date="2018-01-29T20:43:00Z">
        <w:r>
          <w:rPr>
            <w:rFonts w:ascii="Calibri" w:hAnsi="Calibri" w:cs="Calibri"/>
            <w:b/>
            <w:sz w:val="22"/>
            <w:szCs w:val="22"/>
            <w:u w:val="single"/>
          </w:rPr>
          <w:t>3</w:t>
        </w:r>
        <w:r w:rsidR="00806EC2">
          <w:rPr>
            <w:rFonts w:ascii="Calibri" w:hAnsi="Calibri" w:cs="Calibri"/>
            <w:b/>
            <w:sz w:val="22"/>
            <w:szCs w:val="22"/>
            <w:u w:val="single"/>
          </w:rPr>
          <w:t>.</w:t>
        </w:r>
        <w:r w:rsidR="00806EC2" w:rsidRPr="002A3A6D">
          <w:rPr>
            <w:rFonts w:ascii="Calibri" w:hAnsi="Calibri" w:cs="Calibri"/>
            <w:b/>
            <w:sz w:val="22"/>
            <w:szCs w:val="22"/>
            <w:u w:val="single"/>
          </w:rPr>
          <w:t xml:space="preserve"> SOTP-AD Migrate Digital</w:t>
        </w:r>
      </w:ins>
    </w:p>
    <w:p w14:paraId="20318416" w14:textId="77777777" w:rsidR="00806EC2" w:rsidRDefault="00806EC2" w:rsidP="00806EC2">
      <w:pPr>
        <w:pStyle w:val="NormalWeb"/>
        <w:spacing w:before="0" w:beforeAutospacing="0" w:after="0" w:afterAutospacing="0"/>
        <w:rPr>
          <w:ins w:id="207" w:author="Chandru, Prasad (Cognizant)" w:date="2018-01-29T20:43:00Z"/>
          <w:rFonts w:ascii="Calibri" w:hAnsi="Calibri" w:cs="Calibri"/>
          <w:b/>
          <w:sz w:val="22"/>
          <w:szCs w:val="22"/>
          <w:u w:val="single"/>
        </w:rPr>
      </w:pPr>
    </w:p>
    <w:p w14:paraId="26A4F8DD" w14:textId="77777777" w:rsidR="00806EC2" w:rsidRPr="003B4E6C" w:rsidRDefault="00806EC2" w:rsidP="00806EC2">
      <w:pPr>
        <w:pStyle w:val="ListParagraph"/>
        <w:numPr>
          <w:ilvl w:val="0"/>
          <w:numId w:val="3"/>
        </w:numPr>
        <w:rPr>
          <w:ins w:id="208" w:author="Chandru, Prasad (Cognizant)" w:date="2018-01-29T20:43:00Z"/>
          <w:rFonts w:ascii="Times New Roman" w:hAnsi="Times New Roman"/>
          <w:sz w:val="22"/>
          <w:szCs w:val="22"/>
          <w:lang w:val="en"/>
        </w:rPr>
      </w:pPr>
      <w:ins w:id="209" w:author="Chandru, Prasad (Cognizant)" w:date="2018-01-29T20:43:00Z">
        <w:r w:rsidRPr="003B4E6C">
          <w:rPr>
            <w:rFonts w:ascii="Times New Roman" w:hAnsi="Times New Roman"/>
            <w:sz w:val="22"/>
            <w:szCs w:val="22"/>
            <w:lang w:val="en"/>
          </w:rPr>
          <w:t xml:space="preserve">Client </w:t>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Pr>
            <w:rFonts w:ascii="Times New Roman" w:hAnsi="Times New Roman"/>
            <w:sz w:val="22"/>
            <w:szCs w:val="22"/>
            <w:lang w:val="en"/>
          </w:rPr>
          <w:t xml:space="preserve">  </w:t>
        </w:r>
        <w:r w:rsidRPr="003B4E6C">
          <w:rPr>
            <w:rFonts w:ascii="Times New Roman" w:hAnsi="Times New Roman"/>
            <w:sz w:val="22"/>
            <w:szCs w:val="22"/>
            <w:lang w:val="en"/>
          </w:rPr>
          <w:t xml:space="preserve">:  </w:t>
        </w:r>
        <w:r w:rsidRPr="00F15AF3">
          <w:rPr>
            <w:rFonts w:ascii="Times New Roman" w:hAnsi="Times New Roman"/>
            <w:sz w:val="22"/>
            <w:szCs w:val="22"/>
            <w:lang w:val="en"/>
          </w:rPr>
          <w:t>Centrica Plc</w:t>
        </w:r>
      </w:ins>
    </w:p>
    <w:p w14:paraId="21EC0AF5" w14:textId="77777777" w:rsidR="00806EC2" w:rsidRPr="003B4E6C" w:rsidRDefault="00806EC2" w:rsidP="00806EC2">
      <w:pPr>
        <w:pStyle w:val="ListParagraph"/>
        <w:numPr>
          <w:ilvl w:val="0"/>
          <w:numId w:val="3"/>
        </w:numPr>
        <w:rPr>
          <w:ins w:id="210" w:author="Chandru, Prasad (Cognizant)" w:date="2018-01-29T20:43:00Z"/>
          <w:rFonts w:ascii="Times New Roman" w:hAnsi="Times New Roman"/>
          <w:sz w:val="22"/>
          <w:szCs w:val="22"/>
          <w:lang w:val="en"/>
        </w:rPr>
      </w:pPr>
      <w:ins w:id="211" w:author="Chandru, Prasad (Cognizant)" w:date="2018-01-29T20:43:00Z">
        <w:r w:rsidRPr="003B4E6C">
          <w:rPr>
            <w:rFonts w:ascii="Times New Roman" w:hAnsi="Times New Roman"/>
            <w:sz w:val="22"/>
            <w:szCs w:val="22"/>
            <w:lang w:val="en"/>
          </w:rPr>
          <w:t xml:space="preserve">Team Size </w:t>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Pr>
            <w:rFonts w:ascii="Times New Roman" w:hAnsi="Times New Roman"/>
            <w:sz w:val="22"/>
            <w:szCs w:val="22"/>
            <w:lang w:val="en"/>
          </w:rPr>
          <w:t>7</w:t>
        </w:r>
      </w:ins>
    </w:p>
    <w:p w14:paraId="776D1638" w14:textId="77777777" w:rsidR="00806EC2" w:rsidRPr="003B4E6C" w:rsidRDefault="00806EC2" w:rsidP="00806EC2">
      <w:pPr>
        <w:pStyle w:val="ListParagraph"/>
        <w:numPr>
          <w:ilvl w:val="0"/>
          <w:numId w:val="3"/>
        </w:numPr>
        <w:rPr>
          <w:ins w:id="212" w:author="Chandru, Prasad (Cognizant)" w:date="2018-01-29T20:43:00Z"/>
          <w:rFonts w:ascii="Times New Roman" w:hAnsi="Times New Roman"/>
          <w:sz w:val="22"/>
          <w:szCs w:val="22"/>
          <w:lang w:val="en"/>
        </w:rPr>
      </w:pPr>
      <w:ins w:id="213" w:author="Chandru, Prasad (Cognizant)" w:date="2018-01-29T20:43:00Z">
        <w:r w:rsidRPr="003B4E6C">
          <w:rPr>
            <w:rFonts w:ascii="Times New Roman" w:hAnsi="Times New Roman"/>
            <w:sz w:val="22"/>
            <w:szCs w:val="22"/>
            <w:lang w:val="en"/>
          </w:rPr>
          <w:t>Role</w:t>
        </w:r>
        <w:r w:rsidRPr="003B4E6C">
          <w:rPr>
            <w:rFonts w:ascii="Times New Roman" w:hAnsi="Times New Roman"/>
            <w:sz w:val="22"/>
            <w:szCs w:val="22"/>
            <w:lang w:val="en"/>
          </w:rPr>
          <w:tab/>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sidRPr="005F5448">
          <w:rPr>
            <w:rFonts w:ascii="Times New Roman" w:hAnsi="Times New Roman"/>
            <w:sz w:val="22"/>
            <w:szCs w:val="22"/>
            <w:lang w:val="en"/>
          </w:rPr>
          <w:t>Support Analyst</w:t>
        </w:r>
        <w:r w:rsidRPr="003B4E6C" w:rsidDel="002B4ECC">
          <w:rPr>
            <w:rFonts w:ascii="Times New Roman" w:hAnsi="Times New Roman"/>
            <w:sz w:val="22"/>
            <w:szCs w:val="22"/>
            <w:lang w:val="en"/>
          </w:rPr>
          <w:t xml:space="preserve"> </w:t>
        </w:r>
      </w:ins>
    </w:p>
    <w:p w14:paraId="2EFA4B8B" w14:textId="77777777" w:rsidR="00806EC2" w:rsidRPr="003B4E6C" w:rsidRDefault="00806EC2" w:rsidP="00806EC2">
      <w:pPr>
        <w:pStyle w:val="ListParagraph"/>
        <w:numPr>
          <w:ilvl w:val="0"/>
          <w:numId w:val="3"/>
        </w:numPr>
        <w:spacing w:line="276" w:lineRule="auto"/>
        <w:jc w:val="both"/>
        <w:rPr>
          <w:ins w:id="214" w:author="Chandru, Prasad (Cognizant)" w:date="2018-01-29T20:43:00Z"/>
          <w:rFonts w:ascii="Times New Roman" w:hAnsi="Times New Roman"/>
          <w:sz w:val="22"/>
          <w:szCs w:val="22"/>
          <w:lang w:val="en"/>
        </w:rPr>
      </w:pPr>
      <w:ins w:id="215" w:author="Chandru, Prasad (Cognizant)" w:date="2018-01-29T20:43:00Z">
        <w:r w:rsidRPr="003B4E6C">
          <w:rPr>
            <w:rFonts w:ascii="Times New Roman" w:hAnsi="Times New Roman"/>
            <w:sz w:val="22"/>
            <w:szCs w:val="22"/>
            <w:lang w:val="en"/>
          </w:rPr>
          <w:t>Domain</w:t>
        </w:r>
        <w:r w:rsidRPr="003B4E6C">
          <w:rPr>
            <w:rFonts w:ascii="Times New Roman" w:hAnsi="Times New Roman"/>
            <w:sz w:val="22"/>
            <w:szCs w:val="22"/>
            <w:lang w:val="en"/>
          </w:rPr>
          <w:tab/>
        </w:r>
        <w:r w:rsidRPr="003B4E6C">
          <w:rPr>
            <w:rFonts w:ascii="Times New Roman" w:hAnsi="Times New Roman"/>
            <w:sz w:val="22"/>
            <w:szCs w:val="22"/>
            <w:lang w:val="en"/>
          </w:rPr>
          <w:tab/>
        </w:r>
        <w:r>
          <w:rPr>
            <w:rFonts w:ascii="Times New Roman" w:hAnsi="Times New Roman"/>
            <w:sz w:val="22"/>
            <w:szCs w:val="22"/>
            <w:lang w:val="en"/>
          </w:rPr>
          <w:t xml:space="preserve">             </w:t>
        </w:r>
        <w:r w:rsidRPr="003B4E6C">
          <w:rPr>
            <w:rFonts w:ascii="Times New Roman" w:hAnsi="Times New Roman"/>
            <w:sz w:val="22"/>
            <w:szCs w:val="22"/>
            <w:lang w:val="en"/>
          </w:rPr>
          <w:t xml:space="preserve">:  </w:t>
        </w:r>
        <w:r>
          <w:rPr>
            <w:rFonts w:ascii="Times New Roman" w:hAnsi="Times New Roman"/>
            <w:sz w:val="22"/>
            <w:szCs w:val="22"/>
            <w:lang w:val="en"/>
          </w:rPr>
          <w:t>Energy and</w:t>
        </w:r>
        <w:r w:rsidRPr="000F4365">
          <w:rPr>
            <w:rFonts w:ascii="Times New Roman" w:hAnsi="Times New Roman"/>
            <w:sz w:val="22"/>
            <w:szCs w:val="22"/>
            <w:lang w:val="en"/>
          </w:rPr>
          <w:t xml:space="preserve"> Utilities</w:t>
        </w:r>
      </w:ins>
    </w:p>
    <w:p w14:paraId="5330EE3C" w14:textId="6EC8E764" w:rsidR="00806EC2" w:rsidRDefault="00806EC2" w:rsidP="00806EC2">
      <w:pPr>
        <w:pStyle w:val="ListParagraph"/>
        <w:numPr>
          <w:ilvl w:val="0"/>
          <w:numId w:val="3"/>
        </w:numPr>
        <w:spacing w:line="276" w:lineRule="auto"/>
        <w:jc w:val="both"/>
        <w:rPr>
          <w:rFonts w:ascii="Times New Roman" w:hAnsi="Times New Roman"/>
          <w:sz w:val="22"/>
          <w:szCs w:val="22"/>
          <w:lang w:val="en"/>
        </w:rPr>
      </w:pPr>
      <w:ins w:id="216" w:author="Chandru, Prasad (Cognizant)" w:date="2018-01-29T20:43:00Z">
        <w:r w:rsidRPr="003B4E6C">
          <w:rPr>
            <w:rFonts w:ascii="Times New Roman" w:hAnsi="Times New Roman"/>
            <w:sz w:val="22"/>
            <w:szCs w:val="22"/>
            <w:lang w:val="en"/>
          </w:rPr>
          <w:t>Duration</w:t>
        </w:r>
        <w:r w:rsidRPr="003B4E6C">
          <w:rPr>
            <w:rFonts w:ascii="Times New Roman" w:hAnsi="Times New Roman"/>
            <w:sz w:val="22"/>
            <w:szCs w:val="22"/>
            <w:lang w:val="en"/>
          </w:rPr>
          <w:tab/>
        </w:r>
        <w:r w:rsidRPr="003B4E6C">
          <w:rPr>
            <w:rFonts w:ascii="Times New Roman" w:hAnsi="Times New Roman"/>
            <w:sz w:val="22"/>
            <w:szCs w:val="22"/>
            <w:lang w:val="en"/>
          </w:rPr>
          <w:tab/>
          <w:t xml:space="preserve">:  </w:t>
        </w:r>
        <w:r>
          <w:rPr>
            <w:rFonts w:ascii="Times New Roman" w:hAnsi="Times New Roman"/>
            <w:sz w:val="22"/>
            <w:szCs w:val="22"/>
            <w:lang w:val="en"/>
          </w:rPr>
          <w:t xml:space="preserve">May 2016 </w:t>
        </w:r>
        <w:r w:rsidRPr="003B4E6C">
          <w:rPr>
            <w:rFonts w:ascii="Times New Roman" w:hAnsi="Times New Roman"/>
            <w:sz w:val="22"/>
            <w:szCs w:val="22"/>
            <w:lang w:val="en"/>
          </w:rPr>
          <w:t xml:space="preserve">to </w:t>
        </w:r>
        <w:r>
          <w:rPr>
            <w:rFonts w:ascii="Times New Roman" w:hAnsi="Times New Roman"/>
            <w:sz w:val="22"/>
            <w:szCs w:val="22"/>
            <w:lang w:val="en"/>
          </w:rPr>
          <w:t>December 2016</w:t>
        </w:r>
      </w:ins>
    </w:p>
    <w:p w14:paraId="2C61DD31" w14:textId="77777777" w:rsidR="00217934" w:rsidRPr="00E363F7" w:rsidRDefault="00217934" w:rsidP="00217934">
      <w:pPr>
        <w:pStyle w:val="ListParagraph"/>
        <w:spacing w:line="276" w:lineRule="auto"/>
        <w:jc w:val="both"/>
        <w:rPr>
          <w:ins w:id="217" w:author="Chandru, Prasad (Cognizant)" w:date="2018-01-29T20:43:00Z"/>
          <w:rFonts w:ascii="Times New Roman" w:hAnsi="Times New Roman"/>
          <w:sz w:val="22"/>
          <w:szCs w:val="22"/>
          <w:lang w:val="en"/>
        </w:rPr>
      </w:pPr>
      <w:bookmarkStart w:id="218" w:name="_GoBack"/>
      <w:bookmarkEnd w:id="218"/>
    </w:p>
    <w:p w14:paraId="17304C5D" w14:textId="77777777" w:rsidR="00806EC2" w:rsidRDefault="00806EC2" w:rsidP="00806EC2">
      <w:pPr>
        <w:pStyle w:val="Heading7"/>
        <w:rPr>
          <w:ins w:id="219" w:author="Chandru, Prasad (Cognizant)" w:date="2018-01-29T20:43:00Z"/>
          <w:rFonts w:ascii="Trebuchet MS" w:hAnsi="Trebuchet MS" w:cs="Arial"/>
          <w:b/>
          <w:bCs/>
          <w:color w:val="000000"/>
        </w:rPr>
      </w:pPr>
      <w:ins w:id="220" w:author="Chandru, Prasad (Cognizant)" w:date="2018-01-29T20:43:00Z">
        <w:r w:rsidRPr="006710B0">
          <w:rPr>
            <w:rFonts w:ascii="Trebuchet MS" w:hAnsi="Trebuchet MS" w:cs="Arial"/>
            <w:b/>
            <w:bCs/>
            <w:color w:val="000000"/>
          </w:rPr>
          <w:lastRenderedPageBreak/>
          <w:t>Project Description</w:t>
        </w:r>
      </w:ins>
    </w:p>
    <w:p w14:paraId="32EE5A16" w14:textId="77777777" w:rsidR="00806EC2" w:rsidRPr="005F5448" w:rsidRDefault="00806EC2" w:rsidP="00806EC2">
      <w:pPr>
        <w:pStyle w:val="BodyText"/>
        <w:keepNext w:val="0"/>
        <w:numPr>
          <w:ilvl w:val="0"/>
          <w:numId w:val="4"/>
        </w:numPr>
        <w:tabs>
          <w:tab w:val="clear" w:pos="540"/>
          <w:tab w:val="clear" w:pos="3420"/>
        </w:tabs>
        <w:suppressAutoHyphens/>
        <w:autoSpaceDE w:val="0"/>
        <w:autoSpaceDN w:val="0"/>
        <w:spacing w:before="50" w:after="50"/>
        <w:jc w:val="left"/>
        <w:rPr>
          <w:ins w:id="221" w:author="Chandru, Prasad (Cognizant)" w:date="2018-01-29T20:43:00Z"/>
          <w:snapToGrid/>
          <w:kern w:val="0"/>
          <w:sz w:val="22"/>
          <w:szCs w:val="22"/>
        </w:rPr>
      </w:pPr>
      <w:ins w:id="222" w:author="Chandru, Prasad (Cognizant)" w:date="2018-01-29T20:43:00Z">
        <w:r w:rsidRPr="005F5448">
          <w:rPr>
            <w:snapToGrid/>
            <w:kern w:val="0"/>
            <w:sz w:val="22"/>
            <w:szCs w:val="22"/>
          </w:rPr>
          <w:t>Digital Migration project supports the process of migrating the application and tools from Verizon environment to Verizon Private Cloud environment. The new Environment, which comes up with updated servers and we can Ramp down the server when it is unused.</w:t>
        </w:r>
      </w:ins>
    </w:p>
    <w:p w14:paraId="7D02D0B6" w14:textId="77777777" w:rsidR="00806EC2" w:rsidRPr="003D5389" w:rsidRDefault="00806EC2" w:rsidP="00806EC2">
      <w:pPr>
        <w:pStyle w:val="Heading5"/>
        <w:rPr>
          <w:ins w:id="223" w:author="Chandru, Prasad (Cognizant)" w:date="2018-01-29T20:43:00Z"/>
          <w:i/>
        </w:rPr>
      </w:pPr>
      <w:ins w:id="224" w:author="Chandru, Prasad (Cognizant)" w:date="2018-01-29T20:43:00Z">
        <w:r w:rsidRPr="003D5389">
          <w:rPr>
            <w:rFonts w:ascii="Trebuchet MS" w:hAnsi="Trebuchet MS" w:cs="Arial"/>
            <w:color w:val="000000"/>
          </w:rPr>
          <w:t>Role and Responsibilities</w:t>
        </w:r>
      </w:ins>
    </w:p>
    <w:p w14:paraId="700DC456" w14:textId="77777777" w:rsidR="00806EC2" w:rsidRDefault="00806EC2" w:rsidP="00806EC2">
      <w:pPr>
        <w:pStyle w:val="BodyText"/>
        <w:keepNext w:val="0"/>
        <w:numPr>
          <w:ilvl w:val="0"/>
          <w:numId w:val="4"/>
        </w:numPr>
        <w:tabs>
          <w:tab w:val="clear" w:pos="540"/>
          <w:tab w:val="clear" w:pos="3420"/>
        </w:tabs>
        <w:suppressAutoHyphens/>
        <w:autoSpaceDE w:val="0"/>
        <w:autoSpaceDN w:val="0"/>
        <w:spacing w:before="50" w:after="50"/>
        <w:jc w:val="left"/>
        <w:rPr>
          <w:ins w:id="225" w:author="Chandru, Prasad (Cognizant)" w:date="2018-01-29T20:43:00Z"/>
          <w:snapToGrid/>
          <w:kern w:val="0"/>
          <w:sz w:val="22"/>
          <w:szCs w:val="22"/>
        </w:rPr>
      </w:pPr>
      <w:ins w:id="226" w:author="Chandru, Prasad (Cognizant)" w:date="2018-01-29T20:43:00Z">
        <w:r w:rsidRPr="00E74299">
          <w:rPr>
            <w:snapToGrid/>
            <w:kern w:val="0"/>
            <w:sz w:val="22"/>
            <w:szCs w:val="22"/>
          </w:rPr>
          <w:t>Worked in</w:t>
        </w:r>
        <w:r>
          <w:rPr>
            <w:snapToGrid/>
            <w:kern w:val="0"/>
            <w:sz w:val="22"/>
            <w:szCs w:val="22"/>
          </w:rPr>
          <w:t xml:space="preserve"> Bug fixing from different journeys such as FastTrack journey, ASV, SMR, Payment, Renewals by analyzing the code.</w:t>
        </w:r>
      </w:ins>
    </w:p>
    <w:p w14:paraId="5B31F893" w14:textId="77777777" w:rsidR="00806EC2" w:rsidRDefault="00806EC2" w:rsidP="00806EC2">
      <w:pPr>
        <w:pStyle w:val="BodyText"/>
        <w:keepNext w:val="0"/>
        <w:numPr>
          <w:ilvl w:val="0"/>
          <w:numId w:val="4"/>
        </w:numPr>
        <w:tabs>
          <w:tab w:val="clear" w:pos="540"/>
          <w:tab w:val="clear" w:pos="3420"/>
        </w:tabs>
        <w:suppressAutoHyphens/>
        <w:autoSpaceDE w:val="0"/>
        <w:autoSpaceDN w:val="0"/>
        <w:spacing w:before="50" w:after="50"/>
        <w:jc w:val="left"/>
        <w:rPr>
          <w:ins w:id="227" w:author="Chandru, Prasad (Cognizant)" w:date="2018-01-29T20:43:00Z"/>
          <w:snapToGrid/>
          <w:kern w:val="0"/>
          <w:sz w:val="22"/>
          <w:szCs w:val="22"/>
        </w:rPr>
      </w:pPr>
      <w:ins w:id="228" w:author="Chandru, Prasad (Cognizant)" w:date="2018-01-29T20:43:00Z">
        <w:r>
          <w:rPr>
            <w:snapToGrid/>
            <w:kern w:val="0"/>
            <w:sz w:val="22"/>
            <w:szCs w:val="22"/>
          </w:rPr>
          <w:t>Have setup and fixed defects in batch file configurations and email configurations by using Putty and winSCP Application tools.</w:t>
        </w:r>
      </w:ins>
    </w:p>
    <w:p w14:paraId="2719F772" w14:textId="77777777" w:rsidR="00806EC2" w:rsidRDefault="00806EC2" w:rsidP="00806EC2">
      <w:pPr>
        <w:pStyle w:val="BodyText"/>
        <w:keepNext w:val="0"/>
        <w:numPr>
          <w:ilvl w:val="0"/>
          <w:numId w:val="4"/>
        </w:numPr>
        <w:tabs>
          <w:tab w:val="clear" w:pos="540"/>
          <w:tab w:val="clear" w:pos="3420"/>
        </w:tabs>
        <w:suppressAutoHyphens/>
        <w:autoSpaceDE w:val="0"/>
        <w:autoSpaceDN w:val="0"/>
        <w:spacing w:before="50" w:after="50"/>
        <w:jc w:val="left"/>
        <w:rPr>
          <w:ins w:id="229" w:author="Chandru, Prasad (Cognizant)" w:date="2018-01-29T20:43:00Z"/>
          <w:snapToGrid/>
          <w:kern w:val="0"/>
          <w:sz w:val="22"/>
          <w:szCs w:val="22"/>
        </w:rPr>
      </w:pPr>
      <w:ins w:id="230" w:author="Chandru, Prasad (Cognizant)" w:date="2018-01-29T20:43:00Z">
        <w:r>
          <w:rPr>
            <w:snapToGrid/>
            <w:kern w:val="0"/>
            <w:sz w:val="22"/>
            <w:szCs w:val="22"/>
          </w:rPr>
          <w:t>Supported in Migrating online tools such as GO, mongodB, graylog2.</w:t>
        </w:r>
      </w:ins>
    </w:p>
    <w:p w14:paraId="487E23E4" w14:textId="45994349" w:rsidR="00806EC2" w:rsidRDefault="00806EC2" w:rsidP="00806EC2">
      <w:pPr>
        <w:pStyle w:val="BodyText"/>
        <w:keepNext w:val="0"/>
        <w:numPr>
          <w:ilvl w:val="0"/>
          <w:numId w:val="4"/>
        </w:numPr>
        <w:tabs>
          <w:tab w:val="clear" w:pos="540"/>
          <w:tab w:val="clear" w:pos="3420"/>
        </w:tabs>
        <w:suppressAutoHyphens/>
        <w:autoSpaceDE w:val="0"/>
        <w:autoSpaceDN w:val="0"/>
        <w:spacing w:before="50" w:after="50"/>
        <w:jc w:val="left"/>
        <w:rPr>
          <w:ins w:id="231" w:author="Chandru, Prasad (Cognizant)" w:date="2018-01-29T20:44:00Z"/>
          <w:snapToGrid/>
          <w:kern w:val="0"/>
          <w:sz w:val="22"/>
          <w:szCs w:val="22"/>
        </w:rPr>
      </w:pPr>
      <w:ins w:id="232" w:author="Chandru, Prasad (Cognizant)" w:date="2018-01-29T20:43:00Z">
        <w:r w:rsidRPr="0071560E">
          <w:rPr>
            <w:snapToGrid/>
            <w:kern w:val="0"/>
            <w:sz w:val="22"/>
            <w:szCs w:val="22"/>
          </w:rPr>
          <w:t xml:space="preserve">Adobe CQ component </w:t>
        </w:r>
        <w:r>
          <w:rPr>
            <w:snapToGrid/>
            <w:kern w:val="0"/>
            <w:sz w:val="22"/>
            <w:szCs w:val="22"/>
          </w:rPr>
          <w:t>Changes to fix UI based bugs.</w:t>
        </w:r>
      </w:ins>
    </w:p>
    <w:p w14:paraId="23B7100D" w14:textId="77777777" w:rsidR="002805A2" w:rsidRDefault="002805A2" w:rsidP="002805A2">
      <w:pPr>
        <w:pStyle w:val="BodyText"/>
        <w:keepNext w:val="0"/>
        <w:tabs>
          <w:tab w:val="clear" w:pos="540"/>
          <w:tab w:val="clear" w:pos="3420"/>
        </w:tabs>
        <w:suppressAutoHyphens/>
        <w:autoSpaceDE w:val="0"/>
        <w:autoSpaceDN w:val="0"/>
        <w:spacing w:before="50" w:after="50"/>
        <w:jc w:val="left"/>
        <w:rPr>
          <w:ins w:id="233" w:author="Chandru, Prasad (Cognizant)" w:date="2017-06-20T16:44:00Z"/>
          <w:snapToGrid/>
          <w:kern w:val="0"/>
          <w:sz w:val="22"/>
          <w:szCs w:val="22"/>
        </w:rPr>
        <w:pPrChange w:id="234" w:author="Chandru, Prasad (Cognizant)" w:date="2018-01-29T20:44:00Z">
          <w:pPr>
            <w:pStyle w:val="BodyText"/>
            <w:keepNext w:val="0"/>
            <w:numPr>
              <w:numId w:val="4"/>
            </w:numPr>
            <w:tabs>
              <w:tab w:val="clear" w:pos="540"/>
              <w:tab w:val="clear" w:pos="3420"/>
            </w:tabs>
            <w:suppressAutoHyphens/>
            <w:autoSpaceDE w:val="0"/>
            <w:autoSpaceDN w:val="0"/>
            <w:spacing w:before="50" w:after="50"/>
            <w:ind w:left="1800" w:hanging="360"/>
            <w:jc w:val="left"/>
          </w:pPr>
        </w:pPrChange>
      </w:pPr>
    </w:p>
    <w:p w14:paraId="4E1E14B4" w14:textId="77777777" w:rsidR="00961A2A" w:rsidRPr="00E74299" w:rsidDel="009571FF" w:rsidRDefault="00961A2A" w:rsidP="00961A2A">
      <w:pPr>
        <w:pStyle w:val="BodyText"/>
        <w:keepNext w:val="0"/>
        <w:numPr>
          <w:ilvl w:val="0"/>
          <w:numId w:val="27"/>
        </w:numPr>
        <w:tabs>
          <w:tab w:val="clear" w:pos="540"/>
          <w:tab w:val="clear" w:pos="3420"/>
        </w:tabs>
        <w:suppressAutoHyphens/>
        <w:autoSpaceDE w:val="0"/>
        <w:autoSpaceDN w:val="0"/>
        <w:spacing w:before="50" w:after="50"/>
        <w:jc w:val="left"/>
        <w:rPr>
          <w:del w:id="235" w:author="Chandru, Prasad (Cognizant)" w:date="2017-06-20T16:42:00Z"/>
          <w:snapToGrid/>
          <w:kern w:val="0"/>
          <w:sz w:val="22"/>
          <w:szCs w:val="22"/>
        </w:rPr>
      </w:pPr>
      <w:del w:id="236" w:author="Chandru, Prasad (Cognizant)" w:date="2017-06-20T16:42:00Z">
        <w:r w:rsidRPr="00E74299" w:rsidDel="009571FF">
          <w:rPr>
            <w:snapToGrid/>
            <w:kern w:val="0"/>
            <w:sz w:val="22"/>
            <w:szCs w:val="22"/>
          </w:rPr>
          <w:delText>Java development and Unit testing.</w:delText>
        </w:r>
      </w:del>
    </w:p>
    <w:p w14:paraId="54DD9935" w14:textId="2BF079D5" w:rsidR="00961A2A" w:rsidRPr="00E74299" w:rsidDel="009571FF" w:rsidRDefault="00961A2A" w:rsidP="00961A2A">
      <w:pPr>
        <w:pStyle w:val="BodyText"/>
        <w:keepNext w:val="0"/>
        <w:numPr>
          <w:ilvl w:val="0"/>
          <w:numId w:val="27"/>
        </w:numPr>
        <w:tabs>
          <w:tab w:val="clear" w:pos="540"/>
          <w:tab w:val="clear" w:pos="3420"/>
        </w:tabs>
        <w:suppressAutoHyphens/>
        <w:autoSpaceDE w:val="0"/>
        <w:autoSpaceDN w:val="0"/>
        <w:spacing w:before="50" w:after="50"/>
        <w:jc w:val="left"/>
        <w:rPr>
          <w:del w:id="237" w:author="Chandru, Prasad (Cognizant)" w:date="2017-06-20T16:43:00Z"/>
          <w:snapToGrid/>
          <w:kern w:val="0"/>
          <w:sz w:val="22"/>
          <w:szCs w:val="22"/>
        </w:rPr>
      </w:pPr>
      <w:del w:id="238" w:author="Chandru, Prasad (Cognizant)" w:date="2017-06-20T16:43:00Z">
        <w:r w:rsidRPr="00E74299" w:rsidDel="009571FF">
          <w:rPr>
            <w:snapToGrid/>
            <w:kern w:val="0"/>
            <w:sz w:val="22"/>
            <w:szCs w:val="22"/>
          </w:rPr>
          <w:delText>Adobe CQ component development.</w:delText>
        </w:r>
      </w:del>
    </w:p>
    <w:p w14:paraId="544B7201" w14:textId="77777777" w:rsidR="00961A2A" w:rsidDel="00BF5FA3" w:rsidRDefault="00961A2A" w:rsidP="005F5A30">
      <w:pPr>
        <w:pStyle w:val="BodyText"/>
        <w:keepNext w:val="0"/>
        <w:numPr>
          <w:ilvl w:val="0"/>
          <w:numId w:val="27"/>
        </w:numPr>
        <w:suppressAutoHyphens/>
        <w:autoSpaceDE w:val="0"/>
        <w:autoSpaceDN w:val="0"/>
        <w:spacing w:before="50" w:after="50"/>
        <w:rPr>
          <w:del w:id="239" w:author="Chandru, Prasad (Cognizant)" w:date="2017-06-20T16:44:00Z"/>
          <w:snapToGrid/>
          <w:kern w:val="0"/>
          <w:sz w:val="22"/>
          <w:szCs w:val="22"/>
        </w:rPr>
      </w:pPr>
      <w:del w:id="240" w:author="Chandru, Prasad (Cognizant)" w:date="2017-06-20T16:44:00Z">
        <w:r w:rsidRPr="00E74299" w:rsidDel="00BF5FA3">
          <w:rPr>
            <w:snapToGrid/>
            <w:kern w:val="0"/>
            <w:sz w:val="22"/>
            <w:szCs w:val="22"/>
          </w:rPr>
          <w:delText>Integration Testing and Testing Support.</w:delText>
        </w:r>
      </w:del>
    </w:p>
    <w:p w14:paraId="6D61627B" w14:textId="6EE8F174" w:rsidR="00961A2A" w:rsidRPr="004F71F2" w:rsidRDefault="00961A2A" w:rsidP="00961A2A">
      <w:pPr>
        <w:pStyle w:val="Cog-bullet"/>
        <w:numPr>
          <w:ilvl w:val="0"/>
          <w:numId w:val="0"/>
        </w:numPr>
        <w:jc w:val="both"/>
        <w:rPr>
          <w:rFonts w:ascii="Trebuchet MS" w:hAnsi="Trebuchet MS" w:cs="Arial"/>
          <w:b/>
          <w:bCs/>
          <w:sz w:val="20"/>
        </w:rPr>
      </w:pPr>
      <w:r w:rsidRPr="006145CC">
        <w:rPr>
          <w:rFonts w:ascii="Trebuchet MS" w:hAnsi="Trebuchet MS" w:cs="Arial"/>
          <w:b/>
          <w:bCs/>
          <w:sz w:val="20"/>
        </w:rPr>
        <w:t>Achievements</w:t>
      </w:r>
      <w:r>
        <w:rPr>
          <w:rFonts w:ascii="Trebuchet MS" w:hAnsi="Trebuchet MS" w:cs="Arial"/>
          <w:b/>
          <w:bCs/>
          <w:sz w:val="20"/>
        </w:rPr>
        <w:t>:</w:t>
      </w:r>
    </w:p>
    <w:p w14:paraId="4BC52799" w14:textId="7846ADA3" w:rsidR="005F5A30" w:rsidRDefault="00961A2A" w:rsidP="00961A2A">
      <w:pPr>
        <w:rPr>
          <w:snapToGrid/>
          <w:kern w:val="0"/>
          <w:sz w:val="22"/>
          <w:szCs w:val="22"/>
        </w:rPr>
      </w:pPr>
      <w:r w:rsidRPr="00E74299">
        <w:rPr>
          <w:snapToGrid/>
          <w:kern w:val="0"/>
          <w:sz w:val="22"/>
          <w:szCs w:val="22"/>
        </w:rPr>
        <w:t>Received Diamond in the Rough</w:t>
      </w:r>
      <w:r>
        <w:rPr>
          <w:snapToGrid/>
          <w:kern w:val="0"/>
          <w:sz w:val="22"/>
          <w:szCs w:val="22"/>
        </w:rPr>
        <w:t xml:space="preserve"> award</w:t>
      </w:r>
      <w:ins w:id="241" w:author="Chandru, Prasad (Cognizant)" w:date="2017-06-20T16:24:00Z">
        <w:r>
          <w:rPr>
            <w:snapToGrid/>
            <w:kern w:val="0"/>
            <w:sz w:val="22"/>
            <w:szCs w:val="22"/>
          </w:rPr>
          <w:t>.</w:t>
        </w:r>
      </w:ins>
    </w:p>
    <w:p w14:paraId="7DE5DA5E" w14:textId="259F505F" w:rsidR="00961A2A" w:rsidRDefault="00961A2A" w:rsidP="00961A2A"/>
    <w:p w14:paraId="08078DB6" w14:textId="24D44181" w:rsidR="005F5A30" w:rsidRDefault="005F5A30" w:rsidP="00961A2A"/>
    <w:p w14:paraId="0DC46E1C" w14:textId="77777777" w:rsidR="005F5A30" w:rsidRDefault="005F5A30" w:rsidP="005F5A30">
      <w:pPr>
        <w:pStyle w:val="Cog-bullet"/>
        <w:numPr>
          <w:ilvl w:val="0"/>
          <w:numId w:val="0"/>
        </w:numPr>
        <w:jc w:val="both"/>
        <w:rPr>
          <w:rFonts w:ascii="Trebuchet MS" w:hAnsi="Trebuchet MS" w:cs="Arial"/>
          <w:b/>
          <w:bCs/>
          <w:sz w:val="20"/>
        </w:rPr>
      </w:pPr>
      <w:r w:rsidRPr="001117D9">
        <w:rPr>
          <w:rFonts w:ascii="Trebuchet MS" w:hAnsi="Trebuchet MS" w:cs="Arial"/>
          <w:b/>
          <w:bCs/>
          <w:sz w:val="20"/>
        </w:rPr>
        <w:t>Certifications:</w:t>
      </w:r>
    </w:p>
    <w:p w14:paraId="43C0D7D4" w14:textId="77777777" w:rsidR="005F5A30" w:rsidRPr="001117D9" w:rsidRDefault="005F5A30" w:rsidP="005F5A30">
      <w:pPr>
        <w:pStyle w:val="Cog-bullet"/>
        <w:numPr>
          <w:ilvl w:val="0"/>
          <w:numId w:val="0"/>
        </w:numPr>
        <w:jc w:val="both"/>
        <w:rPr>
          <w:rFonts w:ascii="Times New Roman" w:hAnsi="Times New Roman"/>
          <w:color w:val="auto"/>
          <w:sz w:val="22"/>
          <w:szCs w:val="22"/>
        </w:rPr>
      </w:pPr>
      <w:r w:rsidRPr="001117D9">
        <w:rPr>
          <w:rFonts w:ascii="Times New Roman" w:hAnsi="Times New Roman"/>
          <w:color w:val="auto"/>
          <w:sz w:val="22"/>
          <w:szCs w:val="22"/>
        </w:rPr>
        <w:t>I have</w:t>
      </w:r>
      <w:r>
        <w:rPr>
          <w:rFonts w:ascii="Times New Roman" w:hAnsi="Times New Roman"/>
          <w:color w:val="auto"/>
          <w:sz w:val="22"/>
          <w:szCs w:val="22"/>
        </w:rPr>
        <w:t xml:space="preserve"> completed my assessment on RESTful Web Services.</w:t>
      </w:r>
      <w:del w:id="242" w:author="Chandru, Prasad (Cognizant)" w:date="2017-06-20T16:24:00Z">
        <w:r w:rsidRPr="001117D9" w:rsidDel="00084459">
          <w:rPr>
            <w:rFonts w:ascii="Times New Roman" w:hAnsi="Times New Roman"/>
            <w:color w:val="auto"/>
            <w:sz w:val="22"/>
            <w:szCs w:val="22"/>
          </w:rPr>
          <w:delText xml:space="preserve"> for hard working, excellent performance and commitment.</w:delText>
        </w:r>
      </w:del>
    </w:p>
    <w:p w14:paraId="5824A792" w14:textId="77777777" w:rsidR="005F5A30" w:rsidRDefault="005F5A30" w:rsidP="005F5A30">
      <w:pPr>
        <w:pStyle w:val="BodyText"/>
        <w:keepNext w:val="0"/>
        <w:tabs>
          <w:tab w:val="clear" w:pos="540"/>
          <w:tab w:val="clear" w:pos="3420"/>
        </w:tabs>
        <w:suppressAutoHyphens/>
        <w:autoSpaceDE w:val="0"/>
        <w:autoSpaceDN w:val="0"/>
        <w:spacing w:before="50" w:after="50"/>
        <w:jc w:val="left"/>
        <w:rPr>
          <w:snapToGrid/>
          <w:kern w:val="0"/>
          <w:sz w:val="22"/>
          <w:szCs w:val="22"/>
        </w:rPr>
      </w:pPr>
    </w:p>
    <w:p w14:paraId="113D77CA" w14:textId="77777777" w:rsidR="005F5A30" w:rsidRPr="004F71F2" w:rsidRDefault="005F5A30" w:rsidP="005F5A30">
      <w:pPr>
        <w:pStyle w:val="BodyText"/>
        <w:keepNext w:val="0"/>
        <w:tabs>
          <w:tab w:val="clear" w:pos="540"/>
          <w:tab w:val="clear" w:pos="3420"/>
        </w:tabs>
        <w:suppressAutoHyphens/>
        <w:autoSpaceDE w:val="0"/>
        <w:autoSpaceDN w:val="0"/>
        <w:spacing w:before="50" w:after="50"/>
        <w:ind w:left="1800"/>
        <w:jc w:val="left"/>
        <w:rPr>
          <w:snapToGrid/>
          <w:kern w:val="0"/>
          <w:sz w:val="22"/>
          <w:szCs w:val="22"/>
        </w:rPr>
      </w:pPr>
    </w:p>
    <w:tbl>
      <w:tblPr>
        <w:tblW w:w="9765" w:type="dxa"/>
        <w:tblLayout w:type="fixed"/>
        <w:tblLook w:val="0000" w:firstRow="0" w:lastRow="0" w:firstColumn="0" w:lastColumn="0" w:noHBand="0" w:noVBand="0"/>
      </w:tblPr>
      <w:tblGrid>
        <w:gridCol w:w="3290"/>
        <w:gridCol w:w="3237"/>
        <w:gridCol w:w="3031"/>
        <w:gridCol w:w="207"/>
      </w:tblGrid>
      <w:tr w:rsidR="005F5A30" w:rsidRPr="006710B0" w14:paraId="0EDC8368" w14:textId="77777777" w:rsidTr="005F5448">
        <w:trPr>
          <w:gridAfter w:val="1"/>
          <w:wAfter w:w="207" w:type="dxa"/>
          <w:cantSplit/>
        </w:trPr>
        <w:tc>
          <w:tcPr>
            <w:tcW w:w="9558" w:type="dxa"/>
            <w:gridSpan w:val="3"/>
            <w:shd w:val="clear" w:color="auto" w:fill="C6D9F1"/>
          </w:tcPr>
          <w:p w14:paraId="7E293B7F" w14:textId="77777777" w:rsidR="005F5A30" w:rsidRPr="006710B0" w:rsidRDefault="005F5A30" w:rsidP="005F5448">
            <w:pPr>
              <w:pStyle w:val="Cog-H3a"/>
              <w:rPr>
                <w:rFonts w:ascii="Trebuchet MS" w:hAnsi="Trebuchet MS"/>
                <w:color w:val="000000"/>
                <w:sz w:val="20"/>
              </w:rPr>
            </w:pPr>
            <w:r>
              <w:rPr>
                <w:rFonts w:ascii="Trebuchet MS" w:hAnsi="Trebuchet MS"/>
                <w:color w:val="000000"/>
                <w:sz w:val="20"/>
              </w:rPr>
              <w:t>Education</w:t>
            </w:r>
          </w:p>
        </w:tc>
      </w:tr>
      <w:tr w:rsidR="005F5A30" w:rsidRPr="006710B0" w14:paraId="6A359129" w14:textId="77777777" w:rsidTr="005F5448">
        <w:trPr>
          <w:cantSplit/>
          <w:trHeight w:val="391"/>
        </w:trPr>
        <w:tc>
          <w:tcPr>
            <w:tcW w:w="3290" w:type="dxa"/>
          </w:tcPr>
          <w:p w14:paraId="3CA9E175" w14:textId="77777777" w:rsidR="005F5A30" w:rsidRDefault="005F5A30" w:rsidP="005F5448">
            <w:pPr>
              <w:pStyle w:val="Cog-bullet"/>
              <w:numPr>
                <w:ilvl w:val="0"/>
                <w:numId w:val="0"/>
              </w:numPr>
              <w:rPr>
                <w:rFonts w:ascii="Trebuchet MS" w:hAnsi="Trebuchet MS"/>
                <w:b/>
                <w:sz w:val="20"/>
              </w:rPr>
            </w:pPr>
          </w:p>
          <w:p w14:paraId="5C3B1394" w14:textId="77777777" w:rsidR="005F5A30" w:rsidRPr="006710B0" w:rsidRDefault="005F5A30" w:rsidP="005F5448">
            <w:pPr>
              <w:pStyle w:val="Cog-bullet"/>
              <w:numPr>
                <w:ilvl w:val="0"/>
                <w:numId w:val="0"/>
              </w:numPr>
              <w:rPr>
                <w:rFonts w:ascii="Trebuchet MS" w:hAnsi="Trebuchet MS"/>
                <w:b/>
                <w:sz w:val="20"/>
              </w:rPr>
            </w:pPr>
            <w:r w:rsidRPr="006710B0">
              <w:rPr>
                <w:rFonts w:ascii="Trebuchet MS" w:hAnsi="Trebuchet MS"/>
                <w:b/>
                <w:sz w:val="20"/>
              </w:rPr>
              <w:t>Title of the Degree with Branch</w:t>
            </w:r>
          </w:p>
        </w:tc>
        <w:tc>
          <w:tcPr>
            <w:tcW w:w="3237" w:type="dxa"/>
          </w:tcPr>
          <w:p w14:paraId="616AF8F1" w14:textId="77777777" w:rsidR="005F5A30" w:rsidRDefault="005F5A30" w:rsidP="005F5448">
            <w:pPr>
              <w:pStyle w:val="Cog-bullet"/>
              <w:numPr>
                <w:ilvl w:val="0"/>
                <w:numId w:val="0"/>
              </w:numPr>
              <w:rPr>
                <w:rFonts w:ascii="Trebuchet MS" w:hAnsi="Trebuchet MS"/>
                <w:b/>
                <w:sz w:val="20"/>
              </w:rPr>
            </w:pPr>
          </w:p>
          <w:p w14:paraId="5FDD3022" w14:textId="77777777" w:rsidR="005F5A30" w:rsidRPr="006710B0" w:rsidRDefault="005F5A30" w:rsidP="005F5448">
            <w:pPr>
              <w:pStyle w:val="Cog-bullet"/>
              <w:numPr>
                <w:ilvl w:val="0"/>
                <w:numId w:val="0"/>
              </w:numPr>
              <w:rPr>
                <w:rFonts w:ascii="Trebuchet MS" w:hAnsi="Trebuchet MS"/>
                <w:b/>
                <w:sz w:val="20"/>
              </w:rPr>
            </w:pPr>
            <w:r w:rsidRPr="006710B0">
              <w:rPr>
                <w:rFonts w:ascii="Trebuchet MS" w:hAnsi="Trebuchet MS"/>
                <w:b/>
                <w:sz w:val="20"/>
              </w:rPr>
              <w:t>College/University</w:t>
            </w:r>
          </w:p>
        </w:tc>
        <w:tc>
          <w:tcPr>
            <w:tcW w:w="3238" w:type="dxa"/>
            <w:gridSpan w:val="2"/>
          </w:tcPr>
          <w:p w14:paraId="438C687C" w14:textId="77777777" w:rsidR="005F5A30" w:rsidRDefault="005F5A30" w:rsidP="005F5448">
            <w:pPr>
              <w:pStyle w:val="Cog-bullet"/>
              <w:numPr>
                <w:ilvl w:val="0"/>
                <w:numId w:val="0"/>
              </w:numPr>
              <w:rPr>
                <w:rFonts w:ascii="Trebuchet MS" w:hAnsi="Trebuchet MS"/>
                <w:b/>
                <w:sz w:val="20"/>
              </w:rPr>
            </w:pPr>
          </w:p>
          <w:p w14:paraId="7C91389B" w14:textId="77777777" w:rsidR="005F5A30" w:rsidRPr="006710B0" w:rsidRDefault="005F5A30" w:rsidP="005F5448">
            <w:pPr>
              <w:pStyle w:val="Cog-bullet"/>
              <w:numPr>
                <w:ilvl w:val="0"/>
                <w:numId w:val="0"/>
              </w:numPr>
              <w:rPr>
                <w:rFonts w:ascii="Trebuchet MS" w:hAnsi="Trebuchet MS"/>
                <w:b/>
                <w:sz w:val="20"/>
              </w:rPr>
            </w:pPr>
            <w:r w:rsidRPr="006710B0">
              <w:rPr>
                <w:rFonts w:ascii="Trebuchet MS" w:hAnsi="Trebuchet MS"/>
                <w:b/>
                <w:sz w:val="20"/>
              </w:rPr>
              <w:t>Year of Passing</w:t>
            </w:r>
          </w:p>
        </w:tc>
      </w:tr>
      <w:tr w:rsidR="005F5A30" w:rsidRPr="006710B0" w14:paraId="49E0CC35" w14:textId="77777777" w:rsidTr="005F5448">
        <w:trPr>
          <w:cantSplit/>
          <w:trHeight w:val="391"/>
        </w:trPr>
        <w:tc>
          <w:tcPr>
            <w:tcW w:w="3290" w:type="dxa"/>
          </w:tcPr>
          <w:p w14:paraId="240EBFAB" w14:textId="77777777" w:rsidR="005F5A30" w:rsidRPr="006710B0" w:rsidRDefault="005F5A30" w:rsidP="005F5448">
            <w:pPr>
              <w:pStyle w:val="Cog-bullet"/>
              <w:numPr>
                <w:ilvl w:val="0"/>
                <w:numId w:val="0"/>
              </w:numPr>
              <w:rPr>
                <w:rFonts w:ascii="Trebuchet MS" w:hAnsi="Trebuchet MS"/>
                <w:sz w:val="20"/>
              </w:rPr>
            </w:pPr>
            <w:r w:rsidRPr="00F25D6F">
              <w:rPr>
                <w:rFonts w:ascii="Times New Roman" w:hAnsi="Times New Roman"/>
                <w:color w:val="auto"/>
                <w:sz w:val="22"/>
                <w:szCs w:val="22"/>
              </w:rPr>
              <w:t>Bachelor of Engineering in Electronics and communication</w:t>
            </w:r>
          </w:p>
        </w:tc>
        <w:tc>
          <w:tcPr>
            <w:tcW w:w="3237" w:type="dxa"/>
          </w:tcPr>
          <w:p w14:paraId="64DBBA91" w14:textId="77777777" w:rsidR="005F5A30" w:rsidRPr="006710B0" w:rsidRDefault="005F5A30" w:rsidP="005F5448">
            <w:pPr>
              <w:pStyle w:val="Cog-bullet"/>
              <w:numPr>
                <w:ilvl w:val="0"/>
                <w:numId w:val="0"/>
              </w:numPr>
              <w:rPr>
                <w:rFonts w:ascii="Trebuchet MS" w:hAnsi="Trebuchet MS" w:cs="Arial"/>
                <w:bCs/>
                <w:iCs/>
              </w:rPr>
            </w:pPr>
            <w:r>
              <w:rPr>
                <w:rFonts w:ascii="Times New Roman" w:hAnsi="Times New Roman"/>
                <w:color w:val="auto"/>
                <w:sz w:val="22"/>
                <w:szCs w:val="22"/>
              </w:rPr>
              <w:t>Sri V</w:t>
            </w:r>
            <w:r w:rsidRPr="00F25D6F">
              <w:rPr>
                <w:rFonts w:ascii="Times New Roman" w:hAnsi="Times New Roman"/>
                <w:color w:val="auto"/>
                <w:sz w:val="22"/>
                <w:szCs w:val="22"/>
              </w:rPr>
              <w:t>enkateswara institute of science and technology, Chennai.</w:t>
            </w:r>
          </w:p>
        </w:tc>
        <w:tc>
          <w:tcPr>
            <w:tcW w:w="3238" w:type="dxa"/>
            <w:gridSpan w:val="2"/>
          </w:tcPr>
          <w:p w14:paraId="5C913666" w14:textId="77777777" w:rsidR="005F5A30" w:rsidRPr="006710B0" w:rsidRDefault="005F5A30" w:rsidP="005F5448">
            <w:pPr>
              <w:pStyle w:val="Cog-bullet"/>
              <w:numPr>
                <w:ilvl w:val="0"/>
                <w:numId w:val="0"/>
              </w:numPr>
              <w:rPr>
                <w:rFonts w:ascii="Trebuchet MS" w:hAnsi="Trebuchet MS"/>
                <w:sz w:val="20"/>
              </w:rPr>
            </w:pPr>
            <w:r w:rsidRPr="00F25D6F">
              <w:rPr>
                <w:rFonts w:ascii="Times New Roman" w:hAnsi="Times New Roman"/>
                <w:color w:val="auto"/>
                <w:sz w:val="22"/>
                <w:szCs w:val="22"/>
              </w:rPr>
              <w:t>2014.</w:t>
            </w:r>
          </w:p>
        </w:tc>
      </w:tr>
    </w:tbl>
    <w:p w14:paraId="5006EF56" w14:textId="77777777" w:rsidR="005F5A30" w:rsidRPr="003B4E6C" w:rsidRDefault="005F5A30" w:rsidP="005F5A30">
      <w:pPr>
        <w:pStyle w:val="NormalWeb"/>
        <w:spacing w:before="0" w:beforeAutospacing="0" w:after="0" w:afterAutospacing="0"/>
        <w:rPr>
          <w:sz w:val="22"/>
          <w:szCs w:val="22"/>
          <w:lang w:val="en"/>
        </w:rPr>
      </w:pPr>
    </w:p>
    <w:tbl>
      <w:tblPr>
        <w:tblW w:w="0" w:type="auto"/>
        <w:tblLayout w:type="fixed"/>
        <w:tblLook w:val="0000" w:firstRow="0" w:lastRow="0" w:firstColumn="0" w:lastColumn="0" w:noHBand="0" w:noVBand="0"/>
      </w:tblPr>
      <w:tblGrid>
        <w:gridCol w:w="9558"/>
      </w:tblGrid>
      <w:tr w:rsidR="005F5A30" w:rsidRPr="003B4E6C" w14:paraId="090636B2" w14:textId="77777777" w:rsidTr="005F5448">
        <w:trPr>
          <w:cantSplit/>
        </w:trPr>
        <w:tc>
          <w:tcPr>
            <w:tcW w:w="9558" w:type="dxa"/>
            <w:shd w:val="clear" w:color="auto" w:fill="C6D9F1"/>
          </w:tcPr>
          <w:p w14:paraId="3518872A" w14:textId="77777777" w:rsidR="005F5A30" w:rsidRPr="003B4E6C" w:rsidRDefault="005F5A30" w:rsidP="005F5448">
            <w:pPr>
              <w:pStyle w:val="Cog-H3a"/>
              <w:rPr>
                <w:rFonts w:ascii="Times New Roman" w:hAnsi="Times New Roman"/>
                <w:color w:val="000000"/>
                <w:szCs w:val="22"/>
              </w:rPr>
            </w:pPr>
            <w:r w:rsidRPr="003B4E6C">
              <w:rPr>
                <w:rFonts w:ascii="Times New Roman" w:hAnsi="Times New Roman"/>
                <w:color w:val="000000"/>
                <w:szCs w:val="22"/>
              </w:rPr>
              <w:t>Declaration</w:t>
            </w:r>
          </w:p>
        </w:tc>
      </w:tr>
    </w:tbl>
    <w:p w14:paraId="4E6CF55F" w14:textId="77777777" w:rsidR="005F5A30" w:rsidRPr="003B4E6C" w:rsidRDefault="005F5A30" w:rsidP="005F5A30">
      <w:pPr>
        <w:rPr>
          <w:sz w:val="22"/>
          <w:szCs w:val="22"/>
        </w:rPr>
      </w:pPr>
    </w:p>
    <w:p w14:paraId="450E2BE2" w14:textId="77777777" w:rsidR="005F5A30" w:rsidRPr="003B4E6C" w:rsidRDefault="005F5A30" w:rsidP="005F5A30">
      <w:pPr>
        <w:spacing w:line="360" w:lineRule="auto"/>
        <w:rPr>
          <w:snapToGrid/>
          <w:kern w:val="0"/>
          <w:sz w:val="22"/>
          <w:szCs w:val="22"/>
        </w:rPr>
      </w:pPr>
      <w:r w:rsidRPr="003B4E6C">
        <w:rPr>
          <w:snapToGrid/>
          <w:kern w:val="0"/>
          <w:sz w:val="22"/>
          <w:szCs w:val="22"/>
        </w:rPr>
        <w:t>I hereby declare that the information furnished above is true to the best of my knowledge.</w:t>
      </w:r>
    </w:p>
    <w:p w14:paraId="4BB645EE" w14:textId="77777777" w:rsidR="005F5A30" w:rsidRPr="003B4E6C" w:rsidRDefault="005F5A30" w:rsidP="005F5A30">
      <w:pPr>
        <w:spacing w:line="360" w:lineRule="auto"/>
        <w:rPr>
          <w:snapToGrid/>
          <w:kern w:val="0"/>
          <w:sz w:val="22"/>
          <w:szCs w:val="22"/>
        </w:rPr>
      </w:pPr>
    </w:p>
    <w:p w14:paraId="2AA5AA95" w14:textId="77777777" w:rsidR="005F5A30" w:rsidRPr="003B4E6C" w:rsidRDefault="005F5A30" w:rsidP="005F5A30">
      <w:pPr>
        <w:keepNext w:val="0"/>
        <w:ind w:left="7200" w:firstLine="720"/>
        <w:rPr>
          <w:snapToGrid/>
          <w:kern w:val="0"/>
          <w:sz w:val="22"/>
          <w:szCs w:val="22"/>
        </w:rPr>
      </w:pPr>
      <w:r>
        <w:rPr>
          <w:snapToGrid/>
          <w:kern w:val="0"/>
          <w:sz w:val="22"/>
          <w:szCs w:val="22"/>
        </w:rPr>
        <w:t>Prasad C.</w:t>
      </w:r>
    </w:p>
    <w:p w14:paraId="397350EC" w14:textId="17F42F39" w:rsidR="005F5A30" w:rsidRDefault="005F5A30" w:rsidP="00961A2A"/>
    <w:sectPr w:rsidR="005F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A65B15"/>
    <w:multiLevelType w:val="hybridMultilevel"/>
    <w:tmpl w:val="E8D00A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3EB6243"/>
    <w:multiLevelType w:val="hybridMultilevel"/>
    <w:tmpl w:val="A7F04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94585"/>
    <w:multiLevelType w:val="hybridMultilevel"/>
    <w:tmpl w:val="8B502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ndru, Prasad (Cognizant)">
    <w15:presenceInfo w15:providerId="AD" w15:userId="S-1-5-21-1178368992-402679808-390482200-1463362"/>
  </w15:person>
  <w15:person w15:author="Subramanian, Senthil Kumar (Cognizant)">
    <w15:presenceInfo w15:providerId="AD" w15:userId="S-1-5-21-1178368992-402679808-390482200-316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6E"/>
    <w:rsid w:val="000759B2"/>
    <w:rsid w:val="000A1954"/>
    <w:rsid w:val="000E6D8F"/>
    <w:rsid w:val="00190405"/>
    <w:rsid w:val="001A5CB0"/>
    <w:rsid w:val="001E570E"/>
    <w:rsid w:val="001F333F"/>
    <w:rsid w:val="001F63D7"/>
    <w:rsid w:val="00217934"/>
    <w:rsid w:val="00234B13"/>
    <w:rsid w:val="002805A2"/>
    <w:rsid w:val="002B6857"/>
    <w:rsid w:val="00456BE5"/>
    <w:rsid w:val="004F515B"/>
    <w:rsid w:val="005A59E6"/>
    <w:rsid w:val="005F5A30"/>
    <w:rsid w:val="00616F44"/>
    <w:rsid w:val="007E598A"/>
    <w:rsid w:val="00806EC2"/>
    <w:rsid w:val="008B4E6E"/>
    <w:rsid w:val="008C681C"/>
    <w:rsid w:val="008E7078"/>
    <w:rsid w:val="009323FD"/>
    <w:rsid w:val="00961A2A"/>
    <w:rsid w:val="009F4073"/>
    <w:rsid w:val="00C9319E"/>
    <w:rsid w:val="00D223B4"/>
    <w:rsid w:val="00E80C89"/>
    <w:rsid w:val="00E97CB4"/>
    <w:rsid w:val="00EF0C19"/>
    <w:rsid w:val="00F2175B"/>
    <w:rsid w:val="00F659B3"/>
    <w:rsid w:val="00FD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E1EB"/>
  <w15:chartTrackingRefBased/>
  <w15:docId w15:val="{5CA1B9A0-3A4C-48A5-B404-CE1C7B6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A2A"/>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961A2A"/>
    <w:pPr>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1A2A"/>
    <w:pPr>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961A2A"/>
    <w:pPr>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unhideWhenUsed/>
    <w:qFormat/>
    <w:rsid w:val="00961A2A"/>
    <w:pPr>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961A2A"/>
    <w:pPr>
      <w:spacing w:before="60" w:after="60" w:line="260" w:lineRule="atLeast"/>
      <w:ind w:left="720"/>
      <w:jc w:val="both"/>
    </w:pPr>
    <w:rPr>
      <w:rFonts w:ascii="Arial" w:hAnsi="Arial"/>
      <w:snapToGrid/>
      <w:kern w:val="0"/>
    </w:rPr>
  </w:style>
  <w:style w:type="paragraph" w:customStyle="1" w:styleId="Cog-H2a">
    <w:name w:val="Cog-H2a"/>
    <w:basedOn w:val="Heading2"/>
    <w:next w:val="Cog-body"/>
    <w:rsid w:val="00961A2A"/>
    <w:pPr>
      <w:keepLines w:val="0"/>
      <w:spacing w:before="0" w:after="120"/>
    </w:pPr>
    <w:rPr>
      <w:rFonts w:ascii="Arial" w:eastAsia="Times New Roman" w:hAnsi="Arial" w:cs="Times New Roman"/>
      <w:b/>
      <w:snapToGrid/>
      <w:color w:val="000080"/>
      <w:kern w:val="0"/>
      <w:sz w:val="24"/>
      <w:szCs w:val="20"/>
    </w:rPr>
  </w:style>
  <w:style w:type="paragraph" w:customStyle="1" w:styleId="Cog-H3a">
    <w:name w:val="Cog-H3a"/>
    <w:basedOn w:val="Heading3"/>
    <w:rsid w:val="00961A2A"/>
    <w:pPr>
      <w:keepLines w:val="0"/>
      <w:spacing w:before="120" w:after="120" w:line="240" w:lineRule="atLeast"/>
    </w:pPr>
    <w:rPr>
      <w:rFonts w:ascii="Arial" w:eastAsia="Times New Roman" w:hAnsi="Arial" w:cs="Times New Roman"/>
      <w:b/>
      <w:snapToGrid/>
      <w:color w:val="000080"/>
      <w:kern w:val="0"/>
      <w:sz w:val="22"/>
      <w:szCs w:val="20"/>
    </w:rPr>
  </w:style>
  <w:style w:type="paragraph" w:styleId="NormalWeb">
    <w:name w:val="Normal (Web)"/>
    <w:basedOn w:val="Normal"/>
    <w:rsid w:val="00961A2A"/>
    <w:pPr>
      <w:keepNext w:val="0"/>
      <w:spacing w:before="100" w:beforeAutospacing="1" w:after="100" w:afterAutospacing="1"/>
    </w:pPr>
    <w:rPr>
      <w:snapToGrid/>
      <w:kern w:val="0"/>
      <w:sz w:val="24"/>
      <w:szCs w:val="24"/>
    </w:rPr>
  </w:style>
  <w:style w:type="paragraph" w:styleId="CommentText">
    <w:name w:val="annotation text"/>
    <w:basedOn w:val="Normal"/>
    <w:link w:val="CommentTextChar"/>
    <w:semiHidden/>
    <w:rsid w:val="00961A2A"/>
    <w:pPr>
      <w:keepNext w:val="0"/>
      <w:ind w:left="1710" w:hanging="1710"/>
    </w:pPr>
    <w:rPr>
      <w:snapToGrid/>
      <w:kern w:val="0"/>
    </w:rPr>
  </w:style>
  <w:style w:type="character" w:customStyle="1" w:styleId="CommentTextChar">
    <w:name w:val="Comment Text Char"/>
    <w:basedOn w:val="DefaultParagraphFont"/>
    <w:link w:val="CommentText"/>
    <w:semiHidden/>
    <w:rsid w:val="00961A2A"/>
    <w:rPr>
      <w:rFonts w:ascii="Times New Roman" w:eastAsia="Times New Roman" w:hAnsi="Times New Roman" w:cs="Times New Roman"/>
      <w:sz w:val="20"/>
      <w:szCs w:val="20"/>
    </w:rPr>
  </w:style>
  <w:style w:type="paragraph" w:styleId="NoSpacing">
    <w:name w:val="No Spacing"/>
    <w:link w:val="NoSpacingChar"/>
    <w:uiPriority w:val="1"/>
    <w:qFormat/>
    <w:rsid w:val="00961A2A"/>
    <w:pPr>
      <w:spacing w:after="0" w:line="240" w:lineRule="auto"/>
    </w:pPr>
    <w:rPr>
      <w:rFonts w:eastAsiaTheme="minorEastAsia"/>
    </w:rPr>
  </w:style>
  <w:style w:type="character" w:customStyle="1" w:styleId="NoSpacingChar">
    <w:name w:val="No Spacing Char"/>
    <w:basedOn w:val="DefaultParagraphFont"/>
    <w:link w:val="NoSpacing"/>
    <w:uiPriority w:val="1"/>
    <w:rsid w:val="00961A2A"/>
    <w:rPr>
      <w:rFonts w:eastAsiaTheme="minorEastAsia"/>
    </w:rPr>
  </w:style>
  <w:style w:type="character" w:styleId="CommentReference">
    <w:name w:val="annotation reference"/>
    <w:basedOn w:val="DefaultParagraphFont"/>
    <w:uiPriority w:val="99"/>
    <w:semiHidden/>
    <w:unhideWhenUsed/>
    <w:rsid w:val="00961A2A"/>
    <w:rPr>
      <w:sz w:val="16"/>
      <w:szCs w:val="16"/>
    </w:rPr>
  </w:style>
  <w:style w:type="character" w:customStyle="1" w:styleId="Heading2Char">
    <w:name w:val="Heading 2 Char"/>
    <w:basedOn w:val="DefaultParagraphFont"/>
    <w:link w:val="Heading2"/>
    <w:uiPriority w:val="9"/>
    <w:semiHidden/>
    <w:rsid w:val="00961A2A"/>
    <w:rPr>
      <w:rFonts w:asciiTheme="majorHAnsi" w:eastAsiaTheme="majorEastAsia" w:hAnsiTheme="majorHAnsi" w:cstheme="majorBidi"/>
      <w:snapToGrid w:val="0"/>
      <w:color w:val="2E74B5" w:themeColor="accent1" w:themeShade="BF"/>
      <w:kern w:val="28"/>
      <w:sz w:val="26"/>
      <w:szCs w:val="26"/>
    </w:rPr>
  </w:style>
  <w:style w:type="character" w:customStyle="1" w:styleId="Heading3Char">
    <w:name w:val="Heading 3 Char"/>
    <w:basedOn w:val="DefaultParagraphFont"/>
    <w:link w:val="Heading3"/>
    <w:uiPriority w:val="9"/>
    <w:semiHidden/>
    <w:rsid w:val="00961A2A"/>
    <w:rPr>
      <w:rFonts w:asciiTheme="majorHAnsi" w:eastAsiaTheme="majorEastAsia" w:hAnsiTheme="majorHAnsi" w:cstheme="majorBidi"/>
      <w:snapToGrid w:val="0"/>
      <w:color w:val="1F4D78" w:themeColor="accent1" w:themeShade="7F"/>
      <w:kern w:val="28"/>
      <w:sz w:val="24"/>
      <w:szCs w:val="24"/>
    </w:rPr>
  </w:style>
  <w:style w:type="paragraph" w:styleId="BalloonText">
    <w:name w:val="Balloon Text"/>
    <w:basedOn w:val="Normal"/>
    <w:link w:val="BalloonTextChar"/>
    <w:uiPriority w:val="99"/>
    <w:semiHidden/>
    <w:unhideWhenUsed/>
    <w:rsid w:val="00961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A2A"/>
    <w:rPr>
      <w:rFonts w:ascii="Segoe UI" w:eastAsia="Times New Roman" w:hAnsi="Segoe UI" w:cs="Segoe UI"/>
      <w:snapToGrid w:val="0"/>
      <w:kern w:val="28"/>
      <w:sz w:val="18"/>
      <w:szCs w:val="18"/>
    </w:rPr>
  </w:style>
  <w:style w:type="character" w:customStyle="1" w:styleId="Heading5Char">
    <w:name w:val="Heading 5 Char"/>
    <w:basedOn w:val="DefaultParagraphFont"/>
    <w:link w:val="Heading5"/>
    <w:uiPriority w:val="9"/>
    <w:semiHidden/>
    <w:rsid w:val="00961A2A"/>
    <w:rPr>
      <w:rFonts w:asciiTheme="majorHAnsi" w:eastAsiaTheme="majorEastAsia" w:hAnsiTheme="majorHAnsi" w:cstheme="majorBidi"/>
      <w:snapToGrid w:val="0"/>
      <w:color w:val="2E74B5" w:themeColor="accent1" w:themeShade="BF"/>
      <w:kern w:val="28"/>
      <w:sz w:val="20"/>
      <w:szCs w:val="20"/>
    </w:rPr>
  </w:style>
  <w:style w:type="character" w:customStyle="1" w:styleId="Heading7Char">
    <w:name w:val="Heading 7 Char"/>
    <w:basedOn w:val="DefaultParagraphFont"/>
    <w:link w:val="Heading7"/>
    <w:uiPriority w:val="9"/>
    <w:rsid w:val="00961A2A"/>
    <w:rPr>
      <w:rFonts w:asciiTheme="majorHAnsi" w:eastAsiaTheme="majorEastAsia" w:hAnsiTheme="majorHAnsi" w:cstheme="majorBidi"/>
      <w:i/>
      <w:iCs/>
      <w:snapToGrid w:val="0"/>
      <w:color w:val="1F4D78" w:themeColor="accent1" w:themeShade="7F"/>
      <w:kern w:val="28"/>
      <w:sz w:val="20"/>
      <w:szCs w:val="20"/>
    </w:rPr>
  </w:style>
  <w:style w:type="paragraph" w:customStyle="1" w:styleId="Cog-bullet">
    <w:name w:val="Cog-bullet"/>
    <w:basedOn w:val="Normal"/>
    <w:rsid w:val="00961A2A"/>
    <w:pPr>
      <w:numPr>
        <w:numId w:val="2"/>
      </w:numPr>
      <w:spacing w:before="60" w:after="60" w:line="260" w:lineRule="atLeast"/>
    </w:pPr>
    <w:rPr>
      <w:rFonts w:ascii="Arial" w:hAnsi="Arial"/>
      <w:snapToGrid/>
      <w:color w:val="000000"/>
      <w:kern w:val="0"/>
      <w:sz w:val="18"/>
    </w:rPr>
  </w:style>
  <w:style w:type="paragraph" w:styleId="BodyText">
    <w:name w:val="Body Text"/>
    <w:basedOn w:val="Normal"/>
    <w:link w:val="BodyTextChar"/>
    <w:rsid w:val="00961A2A"/>
    <w:pPr>
      <w:tabs>
        <w:tab w:val="left" w:pos="540"/>
        <w:tab w:val="left" w:pos="3420"/>
      </w:tabs>
      <w:jc w:val="both"/>
    </w:pPr>
    <w:rPr>
      <w:sz w:val="24"/>
    </w:rPr>
  </w:style>
  <w:style w:type="character" w:customStyle="1" w:styleId="BodyTextChar">
    <w:name w:val="Body Text Char"/>
    <w:basedOn w:val="DefaultParagraphFont"/>
    <w:link w:val="BodyText"/>
    <w:rsid w:val="00961A2A"/>
    <w:rPr>
      <w:rFonts w:ascii="Times New Roman" w:eastAsia="Times New Roman" w:hAnsi="Times New Roman" w:cs="Times New Roman"/>
      <w:snapToGrid w:val="0"/>
      <w:kern w:val="28"/>
      <w:sz w:val="24"/>
      <w:szCs w:val="20"/>
    </w:rPr>
  </w:style>
  <w:style w:type="paragraph" w:styleId="ListParagraph">
    <w:name w:val="List Paragraph"/>
    <w:aliases w:val="Use Case List Paragraph,Bullet 1,Heading2,List Paragraph1,b1,Bullet for no #'s,Body Bullet,Ref,Colorful List - Accent 11,List bullet,Bulleted Text,List Paragraph 1,List Bullet1,Figure_name,List Paragraph Char Char,lp1,d_bodyb,B1,bu1"/>
    <w:basedOn w:val="Normal"/>
    <w:link w:val="ListParagraphChar"/>
    <w:uiPriority w:val="34"/>
    <w:qFormat/>
    <w:rsid w:val="00961A2A"/>
    <w:pPr>
      <w:keepNext w:val="0"/>
      <w:ind w:left="720"/>
      <w:contextualSpacing/>
    </w:pPr>
    <w:rPr>
      <w:rFonts w:ascii="Garamond" w:hAnsi="Garamond"/>
      <w:snapToGrid/>
      <w:kern w:val="0"/>
      <w:szCs w:val="24"/>
    </w:rPr>
  </w:style>
  <w:style w:type="character" w:customStyle="1" w:styleId="ListParagraphChar">
    <w:name w:val="List Paragraph Char"/>
    <w:aliases w:val="Use Case List Paragraph Char,Bullet 1 Char,Heading2 Char,List Paragraph1 Char,b1 Char,Bullet for no #'s Char,Body Bullet Char,Ref Char,Colorful List - Accent 11 Char,List bullet Char,Bulleted Text Char,List Paragraph 1 Char,lp1 Char"/>
    <w:link w:val="ListParagraph"/>
    <w:uiPriority w:val="34"/>
    <w:qFormat/>
    <w:rsid w:val="00961A2A"/>
    <w:rPr>
      <w:rFonts w:ascii="Garamond" w:eastAsia="Times New Roman" w:hAnsi="Garamond" w:cs="Times New Roman"/>
      <w:sz w:val="20"/>
      <w:szCs w:val="24"/>
    </w:rPr>
  </w:style>
  <w:style w:type="paragraph" w:styleId="CommentSubject">
    <w:name w:val="annotation subject"/>
    <w:basedOn w:val="CommentText"/>
    <w:next w:val="CommentText"/>
    <w:link w:val="CommentSubjectChar"/>
    <w:uiPriority w:val="99"/>
    <w:semiHidden/>
    <w:unhideWhenUsed/>
    <w:rsid w:val="009F4073"/>
    <w:pPr>
      <w:keepNext/>
      <w:ind w:left="0" w:firstLine="0"/>
    </w:pPr>
    <w:rPr>
      <w:b/>
      <w:bCs/>
      <w:snapToGrid w:val="0"/>
      <w:kern w:val="28"/>
    </w:rPr>
  </w:style>
  <w:style w:type="character" w:customStyle="1" w:styleId="CommentSubjectChar">
    <w:name w:val="Comment Subject Char"/>
    <w:basedOn w:val="CommentTextChar"/>
    <w:link w:val="CommentSubject"/>
    <w:uiPriority w:val="99"/>
    <w:semiHidden/>
    <w:rsid w:val="009F4073"/>
    <w:rPr>
      <w:rFonts w:ascii="Times New Roman" w:eastAsia="Times New Roman" w:hAnsi="Times New Roman" w:cs="Times New Roman"/>
      <w:b/>
      <w:bCs/>
      <w:snapToGrid w:val="0"/>
      <w:kern w:val="28"/>
      <w:sz w:val="20"/>
      <w:szCs w:val="20"/>
    </w:rPr>
  </w:style>
  <w:style w:type="paragraph" w:styleId="Revision">
    <w:name w:val="Revision"/>
    <w:hidden/>
    <w:uiPriority w:val="99"/>
    <w:semiHidden/>
    <w:rsid w:val="00F659B3"/>
    <w:pPr>
      <w:spacing w:after="0" w:line="240" w:lineRule="auto"/>
    </w:pPr>
    <w:rPr>
      <w:rFonts w:ascii="Times New Roman" w:eastAsia="Times New Roman" w:hAnsi="Times New Roman" w:cs="Times New Roman"/>
      <w:snapToGrid w:val="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Prasad (Cognizant)</dc:creator>
  <cp:keywords/>
  <dc:description/>
  <cp:lastModifiedBy>Chandru, Prasad (Cognizant)</cp:lastModifiedBy>
  <cp:revision>76</cp:revision>
  <dcterms:created xsi:type="dcterms:W3CDTF">2018-01-29T07:26:00Z</dcterms:created>
  <dcterms:modified xsi:type="dcterms:W3CDTF">2018-01-30T13:45:00Z</dcterms:modified>
</cp:coreProperties>
</file>